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E71F6" w14:textId="18FBFF8D" w:rsidR="00797483" w:rsidRPr="00D76074" w:rsidRDefault="00797483" w:rsidP="00797483">
      <w:pPr>
        <w:rPr>
          <w:sz w:val="28"/>
          <w:szCs w:val="28"/>
        </w:rPr>
      </w:pPr>
      <w:r>
        <w:rPr>
          <w:sz w:val="28"/>
          <w:szCs w:val="28"/>
        </w:rPr>
        <w:t>LightTribe</w:t>
      </w:r>
      <w:r w:rsidRPr="003E520E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D76074">
        <w:rPr>
          <w:sz w:val="28"/>
          <w:szCs w:val="28"/>
        </w:rPr>
        <w:t>pp</w:t>
      </w:r>
      <w:r w:rsidR="00FC324B">
        <w:rPr>
          <w:sz w:val="28"/>
          <w:szCs w:val="28"/>
        </w:rPr>
        <w:t xml:space="preserve"> prototype</w:t>
      </w:r>
      <w:r w:rsidR="00D35105">
        <w:rPr>
          <w:sz w:val="28"/>
          <w:szCs w:val="28"/>
        </w:rPr>
        <w:t>, first sequence</w:t>
      </w:r>
    </w:p>
    <w:p w14:paraId="7B46A09D" w14:textId="77777777" w:rsidR="00797483" w:rsidRPr="00797483" w:rsidRDefault="00797483" w:rsidP="00797483">
      <w:pPr>
        <w:rPr>
          <w:sz w:val="16"/>
          <w:szCs w:val="16"/>
        </w:rPr>
      </w:pPr>
    </w:p>
    <w:p w14:paraId="5F8C945B" w14:textId="77777777" w:rsidR="00797483" w:rsidRDefault="00797483" w:rsidP="00797483">
      <w:pPr>
        <w:rPr>
          <w:sz w:val="16"/>
          <w:szCs w:val="16"/>
        </w:rPr>
      </w:pPr>
    </w:p>
    <w:p w14:paraId="4BF4A2F1" w14:textId="77777777" w:rsidR="00031612" w:rsidRPr="00797483" w:rsidRDefault="00031612" w:rsidP="00797483">
      <w:pPr>
        <w:rPr>
          <w:sz w:val="16"/>
          <w:szCs w:val="16"/>
        </w:rPr>
      </w:pPr>
    </w:p>
    <w:p w14:paraId="5AC323A8" w14:textId="359BFB75" w:rsidR="00797483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 xml:space="preserve">I. </w:t>
      </w:r>
      <w:r w:rsidR="00EF016B" w:rsidRPr="00031612">
        <w:rPr>
          <w:sz w:val="24"/>
          <w:highlight w:val="yellow"/>
        </w:rPr>
        <w:t>ANNIMATION</w:t>
      </w:r>
      <w:r w:rsidR="00EF016B" w:rsidRPr="00031612">
        <w:rPr>
          <w:sz w:val="24"/>
        </w:rPr>
        <w:t xml:space="preserve"> 25</w:t>
      </w:r>
      <w:r w:rsidR="00797483" w:rsidRPr="00031612">
        <w:rPr>
          <w:sz w:val="24"/>
        </w:rPr>
        <w:t xml:space="preserve"> sec.</w:t>
      </w:r>
      <w:r w:rsidR="00797483" w:rsidRPr="00031612">
        <w:rPr>
          <w:sz w:val="18"/>
          <w:szCs w:val="18"/>
        </w:rPr>
        <w:t xml:space="preserve"> (inspiration HEADSPACE app)</w:t>
      </w:r>
    </w:p>
    <w:p w14:paraId="4630F717" w14:textId="77777777" w:rsidR="00FC324B" w:rsidRDefault="00FC324B" w:rsidP="00797483">
      <w:pPr>
        <w:rPr>
          <w:sz w:val="18"/>
          <w:szCs w:val="18"/>
        </w:rPr>
      </w:pPr>
    </w:p>
    <w:p w14:paraId="1754FFC6" w14:textId="68E577C7" w:rsidR="00FC324B" w:rsidRPr="00FC324B" w:rsidRDefault="00FC324B" w:rsidP="00797483">
      <w:pPr>
        <w:rPr>
          <w:sz w:val="18"/>
          <w:szCs w:val="18"/>
        </w:rPr>
      </w:pPr>
      <w:r>
        <w:rPr>
          <w:sz w:val="18"/>
          <w:szCs w:val="18"/>
        </w:rPr>
        <w:t>After 1</w:t>
      </w:r>
      <w:r w:rsidRPr="00FC324B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inlog</w:t>
      </w:r>
      <w:proofErr w:type="spellEnd"/>
      <w:r>
        <w:rPr>
          <w:sz w:val="18"/>
          <w:szCs w:val="18"/>
        </w:rPr>
        <w:t xml:space="preserve">: </w:t>
      </w:r>
      <w:r w:rsidRPr="00797483">
        <w:rPr>
          <w:rFonts w:ascii="Minion Pro" w:eastAsia="ＭＳ ゴシック" w:hAnsi="Minion Pro" w:cs="Minion Pro"/>
          <w:color w:val="000000"/>
          <w:sz w:val="18"/>
          <w:szCs w:val="18"/>
        </w:rPr>
        <w:t>☐</w:t>
      </w:r>
      <w:r w:rsidRPr="00797483">
        <w:rPr>
          <w:rFonts w:eastAsia="ＭＳ ゴシック" w:cs="Minion Pro"/>
          <w:color w:val="000000"/>
          <w:sz w:val="18"/>
          <w:szCs w:val="18"/>
        </w:rPr>
        <w:t xml:space="preserve"> </w:t>
      </w:r>
      <w:r>
        <w:rPr>
          <w:rFonts w:eastAsia="ＭＳ ゴシック" w:cs="Minion Pro"/>
          <w:color w:val="000000"/>
          <w:sz w:val="18"/>
          <w:szCs w:val="18"/>
        </w:rPr>
        <w:t>skip animation</w:t>
      </w:r>
    </w:p>
    <w:p w14:paraId="0B3BD028" w14:textId="77777777" w:rsidR="00797483" w:rsidRPr="00197624" w:rsidRDefault="00797483" w:rsidP="00797483">
      <w:pPr>
        <w:rPr>
          <w:b/>
          <w:sz w:val="10"/>
          <w:szCs w:val="10"/>
        </w:rPr>
      </w:pPr>
    </w:p>
    <w:p w14:paraId="10AD4622" w14:textId="16265A4F" w:rsidR="00797483" w:rsidRPr="00FC324B" w:rsidRDefault="00797483" w:rsidP="00161FAA">
      <w:pPr>
        <w:ind w:left="1136"/>
        <w:rPr>
          <w:sz w:val="24"/>
        </w:rPr>
      </w:pPr>
      <w:proofErr w:type="gramStart"/>
      <w:r w:rsidRPr="00FC324B">
        <w:rPr>
          <w:sz w:val="24"/>
        </w:rPr>
        <w:t>two</w:t>
      </w:r>
      <w:proofErr w:type="gramEnd"/>
      <w:r w:rsidRPr="00FC324B">
        <w:rPr>
          <w:sz w:val="24"/>
        </w:rPr>
        <w:t xml:space="preserve"> </w:t>
      </w:r>
      <w:r w:rsidR="006F5C8B" w:rsidRPr="00FC324B">
        <w:rPr>
          <w:sz w:val="24"/>
        </w:rPr>
        <w:t xml:space="preserve">funny </w:t>
      </w:r>
      <w:r w:rsidRPr="00FC324B">
        <w:rPr>
          <w:sz w:val="24"/>
        </w:rPr>
        <w:t>birds sitting on a branch,</w:t>
      </w:r>
    </w:p>
    <w:p w14:paraId="19E25E08" w14:textId="58634397" w:rsidR="006F5C8B" w:rsidRPr="00FC324B" w:rsidRDefault="00797483" w:rsidP="00161FAA">
      <w:pPr>
        <w:ind w:left="1136"/>
        <w:rPr>
          <w:sz w:val="24"/>
        </w:rPr>
      </w:pPr>
      <w:proofErr w:type="gramStart"/>
      <w:r w:rsidRPr="00FC324B">
        <w:rPr>
          <w:sz w:val="24"/>
        </w:rPr>
        <w:t>one</w:t>
      </w:r>
      <w:proofErr w:type="gramEnd"/>
      <w:r w:rsidRPr="00FC324B">
        <w:rPr>
          <w:sz w:val="24"/>
        </w:rPr>
        <w:t xml:space="preserve"> is a ‘beginner’ with smart phone,</w:t>
      </w:r>
    </w:p>
    <w:p w14:paraId="62683149" w14:textId="410926AB" w:rsidR="00797483" w:rsidRPr="00FC324B" w:rsidRDefault="00797483" w:rsidP="00161FAA">
      <w:pPr>
        <w:ind w:left="1136"/>
        <w:rPr>
          <w:sz w:val="24"/>
        </w:rPr>
      </w:pPr>
      <w:proofErr w:type="gramStart"/>
      <w:r w:rsidRPr="00FC324B">
        <w:rPr>
          <w:sz w:val="24"/>
        </w:rPr>
        <w:t>the</w:t>
      </w:r>
      <w:proofErr w:type="gramEnd"/>
      <w:r w:rsidRPr="00FC324B">
        <w:rPr>
          <w:sz w:val="24"/>
        </w:rPr>
        <w:t xml:space="preserve"> other an ‘advanced’</w:t>
      </w:r>
      <w:r w:rsidR="006F5C8B" w:rsidRPr="00FC324B">
        <w:rPr>
          <w:sz w:val="24"/>
        </w:rPr>
        <w:t xml:space="preserve"> in somet</w:t>
      </w:r>
      <w:r w:rsidR="00FC324B">
        <w:rPr>
          <w:sz w:val="24"/>
        </w:rPr>
        <w:t>h</w:t>
      </w:r>
      <w:r w:rsidR="006F5C8B" w:rsidRPr="00FC324B">
        <w:rPr>
          <w:sz w:val="24"/>
        </w:rPr>
        <w:t>ing</w:t>
      </w:r>
    </w:p>
    <w:p w14:paraId="52379A6E" w14:textId="77777777" w:rsidR="00797483" w:rsidRPr="00621B74" w:rsidRDefault="00797483" w:rsidP="00797483">
      <w:pPr>
        <w:rPr>
          <w:sz w:val="18"/>
          <w:szCs w:val="18"/>
        </w:rPr>
      </w:pPr>
    </w:p>
    <w:p w14:paraId="3A2C50CB" w14:textId="6D2704B3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 xml:space="preserve">I love LightTribe, let’s look for </w:t>
      </w:r>
      <w:r w:rsidR="00EF016B" w:rsidRPr="00FC324B">
        <w:rPr>
          <w:szCs w:val="20"/>
        </w:rPr>
        <w:t xml:space="preserve">a </w:t>
      </w:r>
      <w:r w:rsidR="00DC5261" w:rsidRPr="00FC324B">
        <w:rPr>
          <w:szCs w:val="20"/>
        </w:rPr>
        <w:t>beginner</w:t>
      </w:r>
      <w:r w:rsidRPr="00FC324B">
        <w:rPr>
          <w:szCs w:val="20"/>
        </w:rPr>
        <w:t xml:space="preserve"> classes</w:t>
      </w:r>
    </w:p>
    <w:p w14:paraId="2A17A990" w14:textId="77777777" w:rsidR="00FC324B" w:rsidRPr="00FC324B" w:rsidRDefault="00FC324B" w:rsidP="00797483">
      <w:pPr>
        <w:rPr>
          <w:szCs w:val="20"/>
        </w:rPr>
      </w:pPr>
    </w:p>
    <w:p w14:paraId="512445A0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(disturbed) not for me, I’m advanced</w:t>
      </w:r>
    </w:p>
    <w:p w14:paraId="68D0C164" w14:textId="77777777" w:rsidR="00FC324B" w:rsidRPr="00FC324B" w:rsidRDefault="00FC324B" w:rsidP="00797483">
      <w:pPr>
        <w:rPr>
          <w:szCs w:val="20"/>
        </w:rPr>
      </w:pPr>
    </w:p>
    <w:p w14:paraId="778FE8B5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there are also classes for advanced</w:t>
      </w:r>
    </w:p>
    <w:p w14:paraId="2B980F7E" w14:textId="77777777" w:rsidR="00FC324B" w:rsidRPr="00FC324B" w:rsidRDefault="00FC324B" w:rsidP="00797483">
      <w:pPr>
        <w:rPr>
          <w:szCs w:val="20"/>
        </w:rPr>
      </w:pPr>
    </w:p>
    <w:p w14:paraId="66DF62EF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(grabs phone) oh really?</w:t>
      </w:r>
    </w:p>
    <w:p w14:paraId="03971969" w14:textId="77777777" w:rsidR="00FC324B" w:rsidRPr="00FC324B" w:rsidRDefault="00FC324B" w:rsidP="00797483">
      <w:pPr>
        <w:rPr>
          <w:szCs w:val="20"/>
        </w:rPr>
      </w:pPr>
    </w:p>
    <w:p w14:paraId="22E35C58" w14:textId="77777777" w:rsidR="00797483" w:rsidRPr="00FC324B" w:rsidRDefault="00797483" w:rsidP="00797483">
      <w:pPr>
        <w:rPr>
          <w:rFonts w:cs="Verdana"/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 xml:space="preserve">(wise face) oh yeah, and you can find all about yoga, meditation, </w:t>
      </w:r>
      <w:r w:rsidRPr="00FC324B">
        <w:rPr>
          <w:rFonts w:cs="Verdana"/>
          <w:szCs w:val="20"/>
        </w:rPr>
        <w:t>healing,</w:t>
      </w:r>
    </w:p>
    <w:p w14:paraId="075A5691" w14:textId="77777777" w:rsidR="00797483" w:rsidRPr="00FC324B" w:rsidRDefault="00797483" w:rsidP="00DC5261">
      <w:pPr>
        <w:ind w:left="1136"/>
        <w:rPr>
          <w:szCs w:val="20"/>
        </w:rPr>
      </w:pPr>
      <w:proofErr w:type="gramStart"/>
      <w:r w:rsidRPr="00FC324B">
        <w:rPr>
          <w:rFonts w:cs="Verdana"/>
          <w:szCs w:val="20"/>
        </w:rPr>
        <w:t>coaching</w:t>
      </w:r>
      <w:proofErr w:type="gramEnd"/>
      <w:r w:rsidRPr="00FC324B">
        <w:rPr>
          <w:rFonts w:cs="Verdana"/>
          <w:szCs w:val="20"/>
        </w:rPr>
        <w:t>, self help programs, eco-awareness, sustainability, dance, martial arts, speakers, transformative books and movies, arts, astrology and more</w:t>
      </w:r>
    </w:p>
    <w:p w14:paraId="56B6934E" w14:textId="77777777" w:rsidR="00FC324B" w:rsidRPr="00FC324B" w:rsidRDefault="00FC324B" w:rsidP="00797483">
      <w:pPr>
        <w:rPr>
          <w:szCs w:val="20"/>
        </w:rPr>
      </w:pPr>
    </w:p>
    <w:p w14:paraId="2FB7ADCD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(looks impressed, while busy ticking on the smart phone) …</w:t>
      </w:r>
    </w:p>
    <w:p w14:paraId="353E0016" w14:textId="77777777" w:rsidR="00FC324B" w:rsidRPr="00FC324B" w:rsidRDefault="00FC324B" w:rsidP="00797483">
      <w:pPr>
        <w:rPr>
          <w:szCs w:val="20"/>
        </w:rPr>
      </w:pPr>
    </w:p>
    <w:p w14:paraId="349362FF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but I would prefer to find someone to exercise yoga or to meditate with</w:t>
      </w:r>
    </w:p>
    <w:p w14:paraId="26962349" w14:textId="77777777" w:rsidR="00FC324B" w:rsidRPr="00FC324B" w:rsidRDefault="00FC324B" w:rsidP="00797483">
      <w:pPr>
        <w:rPr>
          <w:szCs w:val="20"/>
        </w:rPr>
      </w:pPr>
    </w:p>
    <w:p w14:paraId="15499C18" w14:textId="77777777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beginner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my darling, it’s all on LightTribe!</w:t>
      </w:r>
    </w:p>
    <w:p w14:paraId="68D47272" w14:textId="77777777" w:rsidR="00FC324B" w:rsidRPr="00FC324B" w:rsidRDefault="00FC324B" w:rsidP="00797483">
      <w:pPr>
        <w:rPr>
          <w:szCs w:val="20"/>
        </w:rPr>
      </w:pPr>
    </w:p>
    <w:p w14:paraId="43F5F4D3" w14:textId="45E54A0C" w:rsidR="00797483" w:rsidRPr="00FC324B" w:rsidRDefault="00797483" w:rsidP="00797483">
      <w:pPr>
        <w:rPr>
          <w:szCs w:val="20"/>
        </w:rPr>
      </w:pPr>
      <w:proofErr w:type="gramStart"/>
      <w:r w:rsidRPr="00FC324B">
        <w:rPr>
          <w:szCs w:val="20"/>
        </w:rPr>
        <w:t>advanced</w:t>
      </w:r>
      <w:proofErr w:type="gramEnd"/>
      <w:r w:rsidRPr="00FC324B">
        <w:rPr>
          <w:szCs w:val="20"/>
        </w:rPr>
        <w:t xml:space="preserve">: </w:t>
      </w:r>
      <w:r w:rsidRPr="00FC324B">
        <w:rPr>
          <w:szCs w:val="20"/>
        </w:rPr>
        <w:tab/>
        <w:t>wow, I already received my</w:t>
      </w:r>
      <w:r w:rsidR="00FC324B" w:rsidRPr="00FC324B">
        <w:rPr>
          <w:szCs w:val="20"/>
        </w:rPr>
        <w:t xml:space="preserve"> first replies</w:t>
      </w:r>
    </w:p>
    <w:p w14:paraId="1F16B9DE" w14:textId="0BBC27A5" w:rsidR="00FC324B" w:rsidRPr="00FC324B" w:rsidRDefault="00FC324B" w:rsidP="00797483">
      <w:pPr>
        <w:rPr>
          <w:szCs w:val="20"/>
        </w:rPr>
      </w:pPr>
      <w:r w:rsidRPr="00FC324B">
        <w:rPr>
          <w:szCs w:val="20"/>
        </w:rPr>
        <w:tab/>
      </w:r>
      <w:r w:rsidRPr="00FC324B">
        <w:rPr>
          <w:szCs w:val="20"/>
        </w:rPr>
        <w:tab/>
      </w:r>
      <w:r w:rsidRPr="00FC324B">
        <w:rPr>
          <w:szCs w:val="20"/>
        </w:rPr>
        <w:tab/>
      </w:r>
      <w:r w:rsidRPr="00FC324B">
        <w:rPr>
          <w:szCs w:val="20"/>
        </w:rPr>
        <w:tab/>
      </w:r>
      <w:proofErr w:type="gramStart"/>
      <w:r w:rsidRPr="00FC324B">
        <w:rPr>
          <w:szCs w:val="20"/>
        </w:rPr>
        <w:t>an</w:t>
      </w:r>
      <w:r w:rsidR="002F3EB1">
        <w:rPr>
          <w:szCs w:val="20"/>
        </w:rPr>
        <w:t>d</w:t>
      </w:r>
      <w:proofErr w:type="gramEnd"/>
      <w:r w:rsidRPr="00FC324B">
        <w:rPr>
          <w:szCs w:val="20"/>
        </w:rPr>
        <w:t xml:space="preserve"> did not even have to sign up, only had to click my interests</w:t>
      </w:r>
    </w:p>
    <w:p w14:paraId="08568461" w14:textId="77777777" w:rsidR="00FC324B" w:rsidRPr="00621B74" w:rsidRDefault="00FC324B" w:rsidP="00797483">
      <w:pPr>
        <w:rPr>
          <w:sz w:val="18"/>
          <w:szCs w:val="18"/>
        </w:rPr>
      </w:pPr>
    </w:p>
    <w:p w14:paraId="4DBE0DA8" w14:textId="77777777" w:rsidR="00797483" w:rsidRDefault="00797483" w:rsidP="00797483">
      <w:pPr>
        <w:rPr>
          <w:sz w:val="16"/>
          <w:szCs w:val="16"/>
        </w:rPr>
      </w:pPr>
    </w:p>
    <w:p w14:paraId="24C4BA69" w14:textId="77777777" w:rsidR="00161FAA" w:rsidRDefault="00161FAA" w:rsidP="00797483">
      <w:pPr>
        <w:rPr>
          <w:sz w:val="16"/>
          <w:szCs w:val="16"/>
        </w:rPr>
      </w:pPr>
    </w:p>
    <w:p w14:paraId="7324EF37" w14:textId="1AE1D40B" w:rsidR="00161FAA" w:rsidRPr="00161FAA" w:rsidRDefault="00161FAA" w:rsidP="00161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</w:rPr>
      </w:pPr>
      <w:r w:rsidRPr="00161FAA">
        <w:rPr>
          <w:color w:val="FF0000"/>
          <w:sz w:val="24"/>
        </w:rPr>
        <w:t>NO SIGN UP REQUIER</w:t>
      </w:r>
      <w:r>
        <w:rPr>
          <w:color w:val="FF0000"/>
          <w:sz w:val="24"/>
        </w:rPr>
        <w:t>E</w:t>
      </w:r>
      <w:r w:rsidRPr="00161FAA">
        <w:rPr>
          <w:color w:val="FF0000"/>
          <w:sz w:val="24"/>
        </w:rPr>
        <w:t>D</w:t>
      </w:r>
    </w:p>
    <w:p w14:paraId="6AF9F861" w14:textId="77777777" w:rsidR="00161FAA" w:rsidRPr="00797483" w:rsidRDefault="00161FAA" w:rsidP="00797483">
      <w:pPr>
        <w:rPr>
          <w:sz w:val="16"/>
          <w:szCs w:val="16"/>
        </w:rPr>
      </w:pPr>
    </w:p>
    <w:p w14:paraId="042EDBA4" w14:textId="77777777" w:rsidR="000B28F1" w:rsidRDefault="000B28F1" w:rsidP="00797483">
      <w:pPr>
        <w:rPr>
          <w:b/>
          <w:sz w:val="18"/>
          <w:szCs w:val="18"/>
          <w:highlight w:val="yellow"/>
        </w:rPr>
      </w:pPr>
    </w:p>
    <w:p w14:paraId="79ED6EE8" w14:textId="77777777" w:rsidR="00161FAA" w:rsidRDefault="00161FAA" w:rsidP="00797483">
      <w:pPr>
        <w:rPr>
          <w:b/>
          <w:sz w:val="18"/>
          <w:szCs w:val="18"/>
          <w:highlight w:val="yellow"/>
        </w:rPr>
      </w:pPr>
    </w:p>
    <w:p w14:paraId="28AE0B74" w14:textId="7BC476A8" w:rsidR="00797483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 xml:space="preserve">II. </w:t>
      </w:r>
      <w:r w:rsidR="00797483" w:rsidRPr="00031612">
        <w:rPr>
          <w:sz w:val="24"/>
          <w:highlight w:val="yellow"/>
        </w:rPr>
        <w:t>SELECT TOPICS OF INTEREST</w:t>
      </w:r>
      <w:r w:rsidR="00797483" w:rsidRPr="00031612">
        <w:rPr>
          <w:sz w:val="18"/>
          <w:szCs w:val="18"/>
        </w:rPr>
        <w:t xml:space="preserve"> (inspiration </w:t>
      </w:r>
      <w:r w:rsidR="000F7868" w:rsidRPr="00031612">
        <w:rPr>
          <w:sz w:val="18"/>
          <w:szCs w:val="18"/>
        </w:rPr>
        <w:t xml:space="preserve">QUORA &amp; </w:t>
      </w:r>
      <w:r w:rsidR="00797483" w:rsidRPr="00031612">
        <w:rPr>
          <w:sz w:val="18"/>
          <w:szCs w:val="18"/>
        </w:rPr>
        <w:t>FEVER app)</w:t>
      </w:r>
    </w:p>
    <w:p w14:paraId="3A006C17" w14:textId="77777777" w:rsidR="00FC324B" w:rsidRDefault="00FC324B" w:rsidP="00797483">
      <w:pPr>
        <w:rPr>
          <w:sz w:val="18"/>
          <w:szCs w:val="18"/>
        </w:rPr>
      </w:pPr>
    </w:p>
    <w:p w14:paraId="37FA31EA" w14:textId="77777777" w:rsidR="00797483" w:rsidRPr="00197624" w:rsidRDefault="00797483" w:rsidP="00797483">
      <w:pPr>
        <w:rPr>
          <w:sz w:val="10"/>
          <w:szCs w:val="10"/>
        </w:rPr>
      </w:pPr>
    </w:p>
    <w:p w14:paraId="1459B082" w14:textId="77777777" w:rsidR="00797483" w:rsidRPr="00197624" w:rsidRDefault="00797483" w:rsidP="00797483">
      <w:pPr>
        <w:rPr>
          <w:sz w:val="10"/>
          <w:szCs w:val="10"/>
        </w:rPr>
        <w:sectPr w:rsidR="00797483" w:rsidRPr="00197624" w:rsidSect="00064D13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FD51E2D" w14:textId="5C385D08" w:rsidR="00797483" w:rsidRPr="008B36F1" w:rsidRDefault="00797483" w:rsidP="00797483">
      <w:pPr>
        <w:pStyle w:val="ListParagraph"/>
        <w:numPr>
          <w:ilvl w:val="0"/>
          <w:numId w:val="1"/>
        </w:numPr>
        <w:rPr>
          <w:szCs w:val="20"/>
        </w:rPr>
      </w:pPr>
      <w:r w:rsidRPr="008B36F1">
        <w:rPr>
          <w:b/>
          <w:szCs w:val="20"/>
        </w:rPr>
        <w:lastRenderedPageBreak/>
        <w:t>Yoga</w:t>
      </w:r>
      <w:r w:rsidRPr="008B36F1">
        <w:rPr>
          <w:szCs w:val="20"/>
        </w:rPr>
        <w:t xml:space="preserve"> (</w:t>
      </w:r>
      <w:r w:rsidR="008B36F1">
        <w:rPr>
          <w:szCs w:val="20"/>
        </w:rPr>
        <w:t xml:space="preserve">&gt; </w:t>
      </w:r>
      <w:r w:rsidRPr="008B36F1">
        <w:rPr>
          <w:szCs w:val="20"/>
        </w:rPr>
        <w:t>12</w:t>
      </w:r>
      <w:r w:rsidR="008B36F1">
        <w:rPr>
          <w:szCs w:val="20"/>
        </w:rPr>
        <w:t xml:space="preserve"> forms</w:t>
      </w:r>
      <w:r w:rsidRPr="008B36F1">
        <w:rPr>
          <w:szCs w:val="20"/>
        </w:rPr>
        <w:t xml:space="preserve">) </w:t>
      </w:r>
    </w:p>
    <w:p w14:paraId="3DF391F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b/>
          <w:szCs w:val="20"/>
        </w:rPr>
      </w:pPr>
      <w:r w:rsidRPr="008B36F1">
        <w:rPr>
          <w:b/>
          <w:szCs w:val="20"/>
        </w:rPr>
        <w:t>Meditation</w:t>
      </w:r>
    </w:p>
    <w:p w14:paraId="4433A6F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Arts &amp; Handicrafts</w:t>
      </w:r>
    </w:p>
    <w:p w14:paraId="0C9943B3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Books (transformative)</w:t>
      </w:r>
    </w:p>
    <w:p w14:paraId="6EC6E811" w14:textId="06AE15DF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Coaching</w:t>
      </w:r>
      <w:r w:rsidR="000F7868" w:rsidRPr="008B36F1">
        <w:rPr>
          <w:rFonts w:cs="Verdana"/>
          <w:szCs w:val="20"/>
        </w:rPr>
        <w:t xml:space="preserve"> &amp; Counseling</w:t>
      </w:r>
    </w:p>
    <w:p w14:paraId="42AF0E24" w14:textId="55618D48" w:rsidR="000F7868" w:rsidRPr="008B36F1" w:rsidRDefault="000F7868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 xml:space="preserve">Contact </w:t>
      </w:r>
      <w:proofErr w:type="spellStart"/>
      <w:r w:rsidRPr="008B36F1">
        <w:rPr>
          <w:rFonts w:cs="Verdana"/>
          <w:szCs w:val="20"/>
        </w:rPr>
        <w:t>Impro</w:t>
      </w:r>
      <w:proofErr w:type="spellEnd"/>
      <w:r w:rsidRPr="008B36F1">
        <w:rPr>
          <w:rFonts w:cs="Verdana"/>
          <w:szCs w:val="20"/>
        </w:rPr>
        <w:t>, Tango &amp; Salsa</w:t>
      </w:r>
    </w:p>
    <w:p w14:paraId="5FC1BD4C" w14:textId="32F75416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Dance</w:t>
      </w:r>
    </w:p>
    <w:p w14:paraId="4B7A6394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Eco-awareness &amp; Gardening</w:t>
      </w:r>
    </w:p>
    <w:p w14:paraId="1A75F354" w14:textId="60242101" w:rsidR="000F7868" w:rsidRPr="008B36F1" w:rsidRDefault="000F7868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Fine Arts</w:t>
      </w:r>
    </w:p>
    <w:p w14:paraId="286EEB71" w14:textId="2620B333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Healing &amp; Health</w:t>
      </w:r>
    </w:p>
    <w:p w14:paraId="424B26FE" w14:textId="0AE859CA" w:rsidR="00797483" w:rsidRPr="008B36F1" w:rsidRDefault="008B36F1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>
        <w:rPr>
          <w:rFonts w:cs="Verdana"/>
          <w:szCs w:val="20"/>
        </w:rPr>
        <w:t>Martial arts</w:t>
      </w:r>
    </w:p>
    <w:p w14:paraId="5823A90D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lastRenderedPageBreak/>
        <w:t>Massage &amp; Spa</w:t>
      </w:r>
    </w:p>
    <w:p w14:paraId="6B193C33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Metaphysics &amp; Science</w:t>
      </w:r>
    </w:p>
    <w:p w14:paraId="7BB2836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Music, Vocal &amp; Instruments</w:t>
      </w:r>
    </w:p>
    <w:p w14:paraId="79703AF7" w14:textId="77777777" w:rsidR="00161FAA" w:rsidRDefault="00161FAA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>
        <w:rPr>
          <w:rFonts w:cs="Verdana"/>
          <w:szCs w:val="20"/>
        </w:rPr>
        <w:t>Nature</w:t>
      </w:r>
    </w:p>
    <w:p w14:paraId="0A683036" w14:textId="619315A2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Nutrition, Raw &amp; Vegetarian</w:t>
      </w:r>
    </w:p>
    <w:p w14:paraId="5A0E2BCE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szCs w:val="20"/>
        </w:rPr>
      </w:pPr>
      <w:r w:rsidRPr="008B36F1">
        <w:rPr>
          <w:rFonts w:cs="Verdana"/>
          <w:szCs w:val="20"/>
        </w:rPr>
        <w:t>Occult &amp; Beyond</w:t>
      </w:r>
    </w:p>
    <w:p w14:paraId="6CB373C5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Performance Arts</w:t>
      </w:r>
    </w:p>
    <w:p w14:paraId="469075E3" w14:textId="5E3126FA" w:rsidR="00797483" w:rsidRPr="008B36F1" w:rsidRDefault="00797483" w:rsidP="00FC324B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Photography, Video &amp; Film</w:t>
      </w:r>
    </w:p>
    <w:p w14:paraId="2F076334" w14:textId="3562EBFB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Spirituality</w:t>
      </w:r>
    </w:p>
    <w:p w14:paraId="49757E48" w14:textId="77777777" w:rsidR="00797483" w:rsidRPr="008B36F1" w:rsidRDefault="00797483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</w:pPr>
      <w:r w:rsidRPr="008B36F1">
        <w:rPr>
          <w:rFonts w:cs="Verdana"/>
          <w:szCs w:val="20"/>
        </w:rPr>
        <w:t>Sustainability</w:t>
      </w:r>
    </w:p>
    <w:p w14:paraId="3B7A796E" w14:textId="1D2A439A" w:rsidR="00797483" w:rsidRPr="008B36F1" w:rsidRDefault="00161FAA" w:rsidP="00797483">
      <w:pPr>
        <w:pStyle w:val="ListParagraph"/>
        <w:numPr>
          <w:ilvl w:val="0"/>
          <w:numId w:val="1"/>
        </w:numPr>
        <w:rPr>
          <w:rFonts w:cs="Verdana"/>
          <w:szCs w:val="20"/>
        </w:rPr>
        <w:sectPr w:rsidR="00797483" w:rsidRPr="008B36F1" w:rsidSect="00EF016B">
          <w:type w:val="continuous"/>
          <w:pgSz w:w="11900" w:h="16840"/>
          <w:pgMar w:top="1440" w:right="1800" w:bottom="1440" w:left="1800" w:header="708" w:footer="708" w:gutter="0"/>
          <w:cols w:num="2" w:space="720"/>
          <w:docGrid w:linePitch="360"/>
        </w:sectPr>
      </w:pPr>
      <w:r>
        <w:rPr>
          <w:rFonts w:cs="Verdana"/>
          <w:szCs w:val="20"/>
        </w:rPr>
        <w:t>Volunteering</w:t>
      </w:r>
    </w:p>
    <w:p w14:paraId="649152AA" w14:textId="77777777" w:rsidR="00797483" w:rsidRPr="008B36F1" w:rsidRDefault="00797483" w:rsidP="00797483">
      <w:pPr>
        <w:rPr>
          <w:szCs w:val="20"/>
        </w:rPr>
        <w:sectPr w:rsidR="00797483" w:rsidRPr="008B36F1" w:rsidSect="00EF016B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F15199D" w14:textId="77777777" w:rsidR="008B36F1" w:rsidRPr="008B36F1" w:rsidRDefault="008B36F1" w:rsidP="00EF016B">
      <w:pPr>
        <w:rPr>
          <w:b/>
          <w:szCs w:val="20"/>
          <w:highlight w:val="yellow"/>
        </w:rPr>
      </w:pPr>
    </w:p>
    <w:p w14:paraId="75F08076" w14:textId="7B0A6BD0" w:rsidR="008B36F1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>III. CHOOSE PROFILE PICTURE</w:t>
      </w:r>
    </w:p>
    <w:p w14:paraId="3B08FDBF" w14:textId="77777777" w:rsidR="008B36F1" w:rsidRP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62FB65D2" w14:textId="3B3B3AB0" w:rsidR="008B36F1" w:rsidRDefault="008B36F1" w:rsidP="008B36F1">
      <w:pPr>
        <w:rPr>
          <w:rFonts w:cs="Verdana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&gt;</w:t>
      </w:r>
      <w:r w:rsidRPr="008B36F1">
        <w:rPr>
          <w:szCs w:val="20"/>
        </w:rPr>
        <w:t xml:space="preserve"> </w:t>
      </w:r>
      <w:commentRangeStart w:id="0"/>
      <w:proofErr w:type="gramStart"/>
      <w:ins w:id="1" w:author="Avishaan Sethi" w:date="2015-02-23T10:18:00Z">
        <w:r w:rsidR="00AC4C5E">
          <w:rPr>
            <w:rFonts w:cs="Verdana"/>
            <w:szCs w:val="20"/>
          </w:rPr>
          <w:t>upload</w:t>
        </w:r>
        <w:proofErr w:type="gramEnd"/>
        <w:r w:rsidR="00AC4C5E">
          <w:rPr>
            <w:rFonts w:cs="Verdana"/>
            <w:szCs w:val="20"/>
          </w:rPr>
          <w:t>/capture/link</w:t>
        </w:r>
      </w:ins>
      <w:r>
        <w:rPr>
          <w:rFonts w:cs="Verdana"/>
          <w:szCs w:val="20"/>
        </w:rPr>
        <w:t xml:space="preserve"> </w:t>
      </w:r>
      <w:commentRangeEnd w:id="0"/>
      <w:r w:rsidR="00AC4C5E">
        <w:rPr>
          <w:rStyle w:val="CommentReference"/>
        </w:rPr>
        <w:commentReference w:id="0"/>
      </w:r>
      <w:r>
        <w:rPr>
          <w:rFonts w:cs="Verdana"/>
          <w:szCs w:val="20"/>
        </w:rPr>
        <w:t>my picture</w:t>
      </w:r>
    </w:p>
    <w:p w14:paraId="64907645" w14:textId="77777777" w:rsidR="00161FAA" w:rsidRPr="008B36F1" w:rsidRDefault="00161FAA" w:rsidP="008B36F1">
      <w:pPr>
        <w:rPr>
          <w:rFonts w:eastAsia="ＭＳ ゴシック" w:cs="Minion Pro"/>
          <w:color w:val="000000"/>
          <w:szCs w:val="20"/>
        </w:rPr>
      </w:pPr>
    </w:p>
    <w:p w14:paraId="17849040" w14:textId="6C120819" w:rsidR="008B36F1" w:rsidRDefault="00161FAA" w:rsidP="008B36F1">
      <w:pPr>
        <w:rPr>
          <w:rFonts w:eastAsia="ＭＳ ゴシック" w:cs="Minion Pro"/>
          <w:color w:val="000000"/>
          <w:szCs w:val="20"/>
        </w:rPr>
      </w:pPr>
      <w:proofErr w:type="gramStart"/>
      <w:r>
        <w:rPr>
          <w:rFonts w:eastAsia="ＭＳ ゴシック" w:cs="Minion Pro"/>
          <w:color w:val="000000"/>
          <w:szCs w:val="20"/>
        </w:rPr>
        <w:t>note</w:t>
      </w:r>
      <w:proofErr w:type="gramEnd"/>
      <w:r>
        <w:rPr>
          <w:rFonts w:eastAsia="ＭＳ ゴシック" w:cs="Minion Pro"/>
          <w:color w:val="000000"/>
          <w:szCs w:val="20"/>
        </w:rPr>
        <w:t>: many will chose to be anonymous:</w:t>
      </w:r>
    </w:p>
    <w:p w14:paraId="3EF00D21" w14:textId="77777777" w:rsidR="00161FAA" w:rsidRPr="008B36F1" w:rsidRDefault="00161FAA" w:rsidP="008B36F1">
      <w:pPr>
        <w:rPr>
          <w:rFonts w:eastAsia="ＭＳ ゴシック" w:cs="Minion Pro"/>
          <w:color w:val="000000"/>
          <w:szCs w:val="20"/>
        </w:rPr>
      </w:pPr>
    </w:p>
    <w:p w14:paraId="539EB699" w14:textId="0ACDA125" w:rsidR="008B36F1" w:rsidRDefault="008B36F1" w:rsidP="008B36F1">
      <w:pPr>
        <w:rPr>
          <w:rFonts w:cs="Verdana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&gt;</w:t>
      </w:r>
      <w:r w:rsidRPr="008B36F1">
        <w:rPr>
          <w:szCs w:val="20"/>
        </w:rPr>
        <w:t xml:space="preserve"> </w:t>
      </w:r>
      <w:proofErr w:type="gramStart"/>
      <w:r>
        <w:rPr>
          <w:rFonts w:cs="Verdana"/>
          <w:szCs w:val="20"/>
        </w:rPr>
        <w:t>choose</w:t>
      </w:r>
      <w:proofErr w:type="gramEnd"/>
      <w:r>
        <w:rPr>
          <w:rFonts w:cs="Verdana"/>
          <w:szCs w:val="20"/>
        </w:rPr>
        <w:t xml:space="preserve"> picture from the Animal Kingdom</w:t>
      </w:r>
      <w:r w:rsidR="002F3EB1">
        <w:rPr>
          <w:rFonts w:cs="Verdana"/>
          <w:szCs w:val="20"/>
        </w:rPr>
        <w:t xml:space="preserve"> (</w:t>
      </w:r>
      <w:r w:rsidR="002F3EB1" w:rsidRPr="002F3EB1">
        <w:rPr>
          <w:rFonts w:cs="Verdana"/>
          <w:szCs w:val="20"/>
          <w:highlight w:val="cyan"/>
        </w:rPr>
        <w:t xml:space="preserve">BRAINSTORM, </w:t>
      </w:r>
      <w:r w:rsidR="002F3EB1">
        <w:rPr>
          <w:rFonts w:cs="Verdana"/>
          <w:szCs w:val="20"/>
          <w:highlight w:val="cyan"/>
        </w:rPr>
        <w:t>choose</w:t>
      </w:r>
      <w:r w:rsidR="002F3EB1" w:rsidRPr="002F3EB1">
        <w:rPr>
          <w:rFonts w:cs="Verdana"/>
          <w:szCs w:val="20"/>
          <w:highlight w:val="cyan"/>
        </w:rPr>
        <w:t xml:space="preserve"> from </w:t>
      </w:r>
      <w:r w:rsidR="00161FAA" w:rsidRPr="00161FAA">
        <w:rPr>
          <w:rFonts w:cs="Verdana"/>
          <w:szCs w:val="20"/>
          <w:highlight w:val="cyan"/>
          <w:u w:val="single"/>
        </w:rPr>
        <w:t>+</w:t>
      </w:r>
      <w:r w:rsidR="002F3EB1" w:rsidRPr="002F3EB1">
        <w:rPr>
          <w:rFonts w:cs="Verdana"/>
          <w:szCs w:val="20"/>
          <w:highlight w:val="cyan"/>
        </w:rPr>
        <w:t>100</w:t>
      </w:r>
      <w:r w:rsidR="002F3EB1">
        <w:rPr>
          <w:rFonts w:cs="Verdana"/>
          <w:szCs w:val="20"/>
        </w:rPr>
        <w:t>)</w:t>
      </w:r>
    </w:p>
    <w:p w14:paraId="1FD3BF62" w14:textId="77777777" w:rsidR="008B36F1" w:rsidRP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0ACFF323" w14:textId="77777777" w:rsid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64CFE0EC" w14:textId="5284EAC3" w:rsidR="008B36F1" w:rsidRDefault="008B36F1" w:rsidP="008B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commentRangeStart w:id="2"/>
      <w:r w:rsidRPr="00031612">
        <w:rPr>
          <w:sz w:val="24"/>
          <w:highlight w:val="yellow"/>
        </w:rPr>
        <w:t>IV. FINALIZE PASSPORT</w:t>
      </w:r>
      <w:commentRangeEnd w:id="2"/>
      <w:r w:rsidR="00AC4C5E">
        <w:rPr>
          <w:rStyle w:val="CommentReference"/>
        </w:rPr>
        <w:commentReference w:id="2"/>
      </w:r>
    </w:p>
    <w:p w14:paraId="30D48A71" w14:textId="77777777" w:rsid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40B62AC6" w14:textId="74A5193E" w:rsidR="008B36F1" w:rsidRPr="008B36F1" w:rsidRDefault="00161FAA" w:rsidP="008B36F1">
      <w:pPr>
        <w:rPr>
          <w:rFonts w:eastAsia="ＭＳ ゴシック" w:cs="Minion Pro"/>
          <w:color w:val="000000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?</w:t>
      </w:r>
      <w:r w:rsidR="008B36F1" w:rsidRPr="008B36F1">
        <w:rPr>
          <w:szCs w:val="20"/>
        </w:rPr>
        <w:t xml:space="preserve"> </w:t>
      </w:r>
      <w:proofErr w:type="gramStart"/>
      <w:r w:rsidR="008B36F1">
        <w:rPr>
          <w:rFonts w:cs="Verdana"/>
          <w:szCs w:val="20"/>
        </w:rPr>
        <w:t>preferred</w:t>
      </w:r>
      <w:proofErr w:type="gramEnd"/>
      <w:r w:rsidR="008B36F1">
        <w:rPr>
          <w:rFonts w:cs="Verdana"/>
          <w:szCs w:val="20"/>
        </w:rPr>
        <w:t xml:space="preserve"> language(s)</w:t>
      </w:r>
    </w:p>
    <w:p w14:paraId="3F55F756" w14:textId="77777777" w:rsidR="008B36F1" w:rsidRDefault="008B36F1" w:rsidP="008B36F1">
      <w:pPr>
        <w:rPr>
          <w:rFonts w:eastAsia="ＭＳ ゴシック" w:cs="Minion Pro"/>
          <w:color w:val="000000"/>
          <w:szCs w:val="20"/>
        </w:rPr>
      </w:pPr>
    </w:p>
    <w:p w14:paraId="0D475B93" w14:textId="62B1C416" w:rsidR="00FC324B" w:rsidRPr="00161FAA" w:rsidRDefault="00161FAA" w:rsidP="00FC324B">
      <w:pPr>
        <w:rPr>
          <w:rFonts w:eastAsia="ＭＳ ゴシック" w:cs="Minion Pro"/>
          <w:color w:val="000000"/>
          <w:szCs w:val="20"/>
        </w:rPr>
      </w:pPr>
      <w:r>
        <w:rPr>
          <w:rFonts w:ascii="Minion Pro" w:eastAsia="ＭＳ ゴシック" w:hAnsi="Minion Pro" w:cs="Minion Pro"/>
          <w:color w:val="000000"/>
          <w:szCs w:val="20"/>
        </w:rPr>
        <w:t>?</w:t>
      </w:r>
      <w:r w:rsidR="008B36F1" w:rsidRPr="008B36F1">
        <w:rPr>
          <w:szCs w:val="20"/>
        </w:rPr>
        <w:t xml:space="preserve"> </w:t>
      </w:r>
      <w:proofErr w:type="gramStart"/>
      <w:r w:rsidR="00D35105">
        <w:rPr>
          <w:rFonts w:cs="Verdana"/>
          <w:szCs w:val="20"/>
        </w:rPr>
        <w:t>radius</w:t>
      </w:r>
      <w:proofErr w:type="gramEnd"/>
      <w:r w:rsidR="00D35105">
        <w:rPr>
          <w:rFonts w:cs="Verdana"/>
          <w:szCs w:val="20"/>
        </w:rPr>
        <w:t xml:space="preserve"> of viewing Tribe(s) and</w:t>
      </w:r>
      <w:r w:rsidR="008B36F1">
        <w:rPr>
          <w:rFonts w:cs="Verdana"/>
          <w:szCs w:val="20"/>
        </w:rPr>
        <w:t xml:space="preserve"> posts </w:t>
      </w:r>
      <w:r w:rsidR="00D35105">
        <w:rPr>
          <w:rFonts w:cs="Verdana"/>
          <w:szCs w:val="20"/>
        </w:rPr>
        <w:tab/>
      </w:r>
      <w:r w:rsidR="00D35105">
        <w:rPr>
          <w:rFonts w:cs="Verdana"/>
          <w:szCs w:val="20"/>
        </w:rPr>
        <w:tab/>
        <w:t>km/miles</w:t>
      </w:r>
    </w:p>
    <w:p w14:paraId="35F7833D" w14:textId="77777777" w:rsidR="00FC324B" w:rsidRDefault="00FC324B" w:rsidP="00EF016B">
      <w:pPr>
        <w:rPr>
          <w:b/>
          <w:szCs w:val="20"/>
          <w:highlight w:val="yellow"/>
        </w:rPr>
      </w:pPr>
    </w:p>
    <w:p w14:paraId="031BE673" w14:textId="77777777" w:rsidR="00031612" w:rsidRPr="008B36F1" w:rsidRDefault="00031612" w:rsidP="00EF016B">
      <w:pPr>
        <w:rPr>
          <w:b/>
          <w:szCs w:val="20"/>
          <w:highlight w:val="yellow"/>
        </w:rPr>
      </w:pPr>
    </w:p>
    <w:p w14:paraId="1DFFEE0B" w14:textId="331C9303" w:rsidR="00D35105" w:rsidRDefault="00D35105" w:rsidP="00D35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031612">
        <w:rPr>
          <w:sz w:val="24"/>
          <w:highlight w:val="yellow"/>
        </w:rPr>
        <w:t>V. POST</w:t>
      </w:r>
      <w:r w:rsidR="00031612" w:rsidRPr="00031612">
        <w:rPr>
          <w:sz w:val="24"/>
          <w:highlight w:val="yellow"/>
        </w:rPr>
        <w:t xml:space="preserve"> </w:t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031612">
        <w:rPr>
          <w:sz w:val="24"/>
          <w:highlight w:val="yellow"/>
        </w:rPr>
        <w:tab/>
      </w:r>
      <w:r w:rsidR="00161FAA">
        <w:rPr>
          <w:sz w:val="24"/>
          <w:highlight w:val="yellow"/>
        </w:rPr>
        <w:tab/>
        <w:t xml:space="preserve"> </w:t>
      </w:r>
      <w:r w:rsidR="00161FAA">
        <w:rPr>
          <w:sz w:val="24"/>
          <w:highlight w:val="yellow"/>
        </w:rPr>
        <w:tab/>
      </w:r>
      <w:r w:rsidR="00161FAA">
        <w:rPr>
          <w:sz w:val="24"/>
          <w:highlight w:val="yellow"/>
        </w:rPr>
        <w:tab/>
        <w:t xml:space="preserve"> </w:t>
      </w:r>
      <w:r w:rsidR="00031612">
        <w:rPr>
          <w:sz w:val="24"/>
          <w:highlight w:val="yellow"/>
        </w:rPr>
        <w:tab/>
        <w:t xml:space="preserve">  </w:t>
      </w:r>
      <w:r w:rsidR="00031612" w:rsidRPr="00031612">
        <w:rPr>
          <w:rFonts w:ascii="Minion Pro" w:eastAsia="ＭＳ ゴシック" w:hAnsi="Minion Pro" w:cs="Minion Pro"/>
          <w:b/>
          <w:color w:val="FF0000"/>
          <w:szCs w:val="20"/>
        </w:rPr>
        <w:t>☐</w:t>
      </w:r>
      <w:r w:rsidR="00031612" w:rsidRPr="00031612">
        <w:rPr>
          <w:b/>
          <w:color w:val="FF0000"/>
          <w:szCs w:val="20"/>
        </w:rPr>
        <w:t xml:space="preserve"> skip</w:t>
      </w:r>
    </w:p>
    <w:p w14:paraId="16E70820" w14:textId="77777777" w:rsidR="00797483" w:rsidRDefault="00797483" w:rsidP="00797483">
      <w:pPr>
        <w:rPr>
          <w:szCs w:val="20"/>
        </w:rPr>
      </w:pPr>
    </w:p>
    <w:p w14:paraId="00EECC36" w14:textId="6F7B9246" w:rsidR="00D35105" w:rsidRDefault="00D35105" w:rsidP="00797483">
      <w:pPr>
        <w:rPr>
          <w:szCs w:val="20"/>
        </w:rPr>
      </w:pP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</w:t>
      </w:r>
      <w:r>
        <w:rPr>
          <w:szCs w:val="20"/>
        </w:rPr>
        <w:t>my</w:t>
      </w:r>
      <w:r w:rsidRPr="008B36F1">
        <w:rPr>
          <w:szCs w:val="20"/>
        </w:rPr>
        <w:t xml:space="preserve"> location</w:t>
      </w:r>
      <w:r w:rsidRPr="008B36F1">
        <w:rPr>
          <w:szCs w:val="20"/>
        </w:rPr>
        <w:tab/>
      </w:r>
      <w:r w:rsidRPr="008B36F1">
        <w:rPr>
          <w:szCs w:val="20"/>
        </w:rPr>
        <w:tab/>
      </w: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elsewhere </w:t>
      </w:r>
      <w:r>
        <w:rPr>
          <w:szCs w:val="20"/>
        </w:rPr>
        <w:tab/>
      </w:r>
      <w:r>
        <w:rPr>
          <w:szCs w:val="20"/>
        </w:rPr>
        <w:tab/>
      </w:r>
      <w:r w:rsidRPr="008B36F1">
        <w:rPr>
          <w:szCs w:val="20"/>
        </w:rPr>
        <w:t>&gt; from / until</w:t>
      </w:r>
    </w:p>
    <w:p w14:paraId="604891D1" w14:textId="77777777" w:rsidR="00D35105" w:rsidRDefault="00D35105" w:rsidP="00797483">
      <w:pPr>
        <w:rPr>
          <w:szCs w:val="20"/>
        </w:rPr>
      </w:pPr>
    </w:p>
    <w:p w14:paraId="5BAB237C" w14:textId="2249CF64" w:rsidR="00D35105" w:rsidRPr="00161FAA" w:rsidRDefault="00161FAA" w:rsidP="00D35105">
      <w:pPr>
        <w:rPr>
          <w:szCs w:val="20"/>
        </w:rPr>
      </w:pPr>
      <w:proofErr w:type="gramStart"/>
      <w:r>
        <w:rPr>
          <w:szCs w:val="20"/>
        </w:rPr>
        <w:t>the</w:t>
      </w:r>
      <w:proofErr w:type="gramEnd"/>
      <w:r>
        <w:rPr>
          <w:szCs w:val="20"/>
        </w:rPr>
        <w:t xml:space="preserve"> next subject does not look relevant, but could be to gear the best use of the app:</w:t>
      </w:r>
      <w:r w:rsidR="00D35105" w:rsidRPr="00D35105">
        <w:rPr>
          <w:szCs w:val="20"/>
        </w:rPr>
        <w:tab/>
      </w:r>
      <w:r w:rsidR="00D35105" w:rsidRPr="00D35105">
        <w:rPr>
          <w:szCs w:val="20"/>
        </w:rPr>
        <w:tab/>
      </w:r>
      <w:r w:rsidR="00D35105" w:rsidRPr="00D35105">
        <w:rPr>
          <w:szCs w:val="20"/>
        </w:rPr>
        <w:tab/>
      </w:r>
      <w:r w:rsidR="00D35105" w:rsidRPr="00D35105">
        <w:rPr>
          <w:szCs w:val="20"/>
        </w:rPr>
        <w:tab/>
      </w:r>
      <w:r w:rsidR="00D35105"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 w:rsidR="00D35105" w:rsidRPr="00D35105">
        <w:rPr>
          <w:rFonts w:eastAsia="ＭＳ ゴシック" w:cs="Minion Pro"/>
          <w:color w:val="000000"/>
          <w:szCs w:val="20"/>
        </w:rPr>
        <w:t xml:space="preserve"> request / advise</w:t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>
        <w:rPr>
          <w:rFonts w:eastAsia="ＭＳ ゴシック" w:cs="Minion Pro"/>
          <w:color w:val="000000"/>
          <w:szCs w:val="20"/>
        </w:rPr>
        <w:tab/>
      </w:r>
      <w:r w:rsidR="00D35105"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 w:rsidR="00D35105">
        <w:rPr>
          <w:rFonts w:ascii="Minion Pro" w:eastAsia="ＭＳ ゴシック" w:hAnsi="Minion Pro" w:cs="Minion Pro"/>
          <w:color w:val="000000"/>
          <w:szCs w:val="20"/>
        </w:rPr>
        <w:t xml:space="preserve"> </w:t>
      </w:r>
      <w:r w:rsidR="00D35105">
        <w:rPr>
          <w:rFonts w:eastAsia="ＭＳ ゴシック" w:cs="Minion Pro"/>
          <w:color w:val="000000"/>
          <w:szCs w:val="20"/>
        </w:rPr>
        <w:t>let’s explore</w:t>
      </w:r>
    </w:p>
    <w:p w14:paraId="4F7D4162" w14:textId="0E600EED" w:rsidR="00D35105" w:rsidRPr="00D35105" w:rsidRDefault="00D35105" w:rsidP="00D35105">
      <w:pPr>
        <w:rPr>
          <w:rFonts w:eastAsia="ＭＳ ゴシック" w:cs="Minion Pro"/>
          <w:color w:val="000000"/>
          <w:szCs w:val="20"/>
        </w:rPr>
      </w:pP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eastAsia="ＭＳ ゴシック" w:cs="Minion Pro"/>
          <w:color w:val="000000"/>
          <w:szCs w:val="20"/>
        </w:rPr>
        <w:tab/>
      </w:r>
      <w:r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>
        <w:rPr>
          <w:rFonts w:eastAsia="ＭＳ ゴシック" w:cs="Minion Pro"/>
          <w:color w:val="000000"/>
          <w:szCs w:val="20"/>
        </w:rPr>
        <w:t xml:space="preserve"> let’s exercise together</w:t>
      </w:r>
      <w:r>
        <w:rPr>
          <w:rFonts w:eastAsia="ＭＳ ゴシック" w:cs="Minion Pro"/>
          <w:color w:val="000000"/>
          <w:szCs w:val="20"/>
        </w:rPr>
        <w:tab/>
      </w:r>
      <w:r>
        <w:rPr>
          <w:rFonts w:eastAsia="ＭＳ ゴシック" w:cs="Minion Pro"/>
          <w:color w:val="000000"/>
          <w:szCs w:val="20"/>
        </w:rPr>
        <w:tab/>
      </w:r>
      <w:r>
        <w:rPr>
          <w:rFonts w:eastAsia="ＭＳ ゴシック" w:cs="Minion Pro"/>
          <w:color w:val="000000"/>
          <w:szCs w:val="20"/>
        </w:rPr>
        <w:tab/>
      </w:r>
      <w:r>
        <w:rPr>
          <w:rFonts w:eastAsia="ＭＳ ゴシック" w:cs="Minion Pro"/>
          <w:color w:val="000000"/>
          <w:szCs w:val="20"/>
        </w:rPr>
        <w:tab/>
      </w:r>
      <w:r w:rsidRPr="00D35105">
        <w:rPr>
          <w:rFonts w:ascii="Minion Pro" w:eastAsia="ＭＳ ゴシック" w:hAnsi="Minion Pro" w:cs="Minion Pro"/>
          <w:color w:val="000000"/>
          <w:szCs w:val="20"/>
        </w:rPr>
        <w:t>☐</w:t>
      </w:r>
      <w:r w:rsidRPr="00D35105">
        <w:rPr>
          <w:rFonts w:eastAsia="ＭＳ ゴシック" w:cs="Minion Pro"/>
          <w:color w:val="000000"/>
          <w:szCs w:val="20"/>
        </w:rPr>
        <w:t xml:space="preserve"> </w:t>
      </w:r>
      <w:r>
        <w:rPr>
          <w:rFonts w:eastAsia="ＭＳ ゴシック" w:cs="Minion Pro"/>
          <w:color w:val="000000"/>
          <w:szCs w:val="20"/>
        </w:rPr>
        <w:t>other</w:t>
      </w:r>
    </w:p>
    <w:p w14:paraId="1810E843" w14:textId="77777777" w:rsidR="00D35105" w:rsidRPr="00D35105" w:rsidRDefault="00D35105" w:rsidP="00797483">
      <w:pPr>
        <w:rPr>
          <w:szCs w:val="20"/>
        </w:rPr>
      </w:pPr>
    </w:p>
    <w:p w14:paraId="1154813E" w14:textId="67489D59" w:rsidR="00D35105" w:rsidRPr="00031612" w:rsidRDefault="00161FAA" w:rsidP="00797483">
      <w:pPr>
        <w:rPr>
          <w:szCs w:val="20"/>
        </w:rPr>
      </w:pPr>
      <w:proofErr w:type="gramStart"/>
      <w:r>
        <w:rPr>
          <w:szCs w:val="20"/>
        </w:rPr>
        <w:t>send</w:t>
      </w:r>
      <w:proofErr w:type="gramEnd"/>
      <w:r>
        <w:rPr>
          <w:szCs w:val="20"/>
        </w:rPr>
        <w:t xml:space="preserve"> to</w:t>
      </w:r>
      <w:r w:rsidR="00031612">
        <w:rPr>
          <w:szCs w:val="20"/>
        </w:rPr>
        <w:tab/>
      </w:r>
      <w:r w:rsidR="00031612">
        <w:rPr>
          <w:szCs w:val="20"/>
        </w:rPr>
        <w:tab/>
      </w:r>
      <w:r>
        <w:rPr>
          <w:szCs w:val="20"/>
        </w:rPr>
        <w:tab/>
      </w:r>
      <w:r w:rsidRPr="00750060">
        <w:rPr>
          <w:rFonts w:ascii="Wingdings" w:hAnsi="Wingdings"/>
          <w:color w:val="000000"/>
        </w:rPr>
        <w:t></w:t>
      </w:r>
      <w:r>
        <w:rPr>
          <w:rFonts w:ascii="Wingdings" w:hAnsi="Wingdings"/>
          <w:color w:val="000000"/>
        </w:rPr>
        <w:t></w:t>
      </w:r>
      <w:r>
        <w:rPr>
          <w:szCs w:val="20"/>
        </w:rPr>
        <w:t>Community</w:t>
      </w:r>
      <w:r w:rsidR="007112C6">
        <w:rPr>
          <w:szCs w:val="20"/>
        </w:rPr>
        <w:t xml:space="preserve"> </w:t>
      </w:r>
      <w:r>
        <w:rPr>
          <w:rFonts w:eastAsia="ＭＳ ゴシック" w:cs="Minion Pro"/>
          <w:color w:val="000000"/>
          <w:szCs w:val="20"/>
        </w:rPr>
        <w:t>(in selected Tribes)</w:t>
      </w:r>
    </w:p>
    <w:p w14:paraId="7F1B4D8D" w14:textId="3682D3FC" w:rsidR="00797483" w:rsidRPr="00031612" w:rsidRDefault="00D35105" w:rsidP="00D35105">
      <w:pPr>
        <w:rPr>
          <w:rFonts w:eastAsia="ＭＳ ゴシック" w:cs="Minion Pro"/>
          <w:color w:val="000000"/>
          <w:szCs w:val="20"/>
        </w:rPr>
      </w:pP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Pr="00031612">
        <w:rPr>
          <w:rFonts w:eastAsia="ＭＳ ゴシック" w:cs="Minion Pro"/>
          <w:color w:val="000000"/>
          <w:szCs w:val="20"/>
        </w:rPr>
        <w:tab/>
      </w:r>
      <w:r w:rsidR="00161FAA" w:rsidRPr="00750060">
        <w:rPr>
          <w:rFonts w:ascii="Wingdings" w:hAnsi="Wingdings"/>
          <w:color w:val="000000"/>
        </w:rPr>
        <w:t></w:t>
      </w:r>
      <w:r w:rsidR="00161FAA">
        <w:rPr>
          <w:rFonts w:ascii="Wingdings" w:hAnsi="Wingdings"/>
          <w:color w:val="000000"/>
        </w:rPr>
        <w:t></w:t>
      </w:r>
      <w:r w:rsidRPr="00031612">
        <w:rPr>
          <w:szCs w:val="20"/>
        </w:rPr>
        <w:t>my</w:t>
      </w:r>
      <w:r w:rsidR="000B28F1" w:rsidRPr="00031612">
        <w:rPr>
          <w:szCs w:val="20"/>
        </w:rPr>
        <w:t xml:space="preserve"> inner circle </w:t>
      </w:r>
      <w:r w:rsidR="00161FAA">
        <w:rPr>
          <w:szCs w:val="20"/>
        </w:rPr>
        <w:t>- friends</w:t>
      </w:r>
      <w:r w:rsidR="00031612">
        <w:rPr>
          <w:szCs w:val="20"/>
        </w:rPr>
        <w:tab/>
      </w:r>
      <w:r w:rsidR="00031612">
        <w:rPr>
          <w:szCs w:val="20"/>
        </w:rPr>
        <w:tab/>
        <w:t xml:space="preserve">(&gt; results </w:t>
      </w:r>
      <w:r w:rsidR="005733BE">
        <w:rPr>
          <w:szCs w:val="20"/>
        </w:rPr>
        <w:t>1</w:t>
      </w:r>
      <w:r w:rsidR="005733BE" w:rsidRPr="005733BE">
        <w:rPr>
          <w:szCs w:val="20"/>
          <w:vertAlign w:val="superscript"/>
        </w:rPr>
        <w:t>st</w:t>
      </w:r>
      <w:r w:rsidR="005733BE">
        <w:rPr>
          <w:szCs w:val="20"/>
        </w:rPr>
        <w:t xml:space="preserve"> time </w:t>
      </w:r>
      <w:r w:rsidR="00031612">
        <w:rPr>
          <w:szCs w:val="20"/>
        </w:rPr>
        <w:t xml:space="preserve">in </w:t>
      </w:r>
      <w:r w:rsidR="005733BE">
        <w:rPr>
          <w:szCs w:val="20"/>
        </w:rPr>
        <w:t>FB</w:t>
      </w:r>
      <w:r w:rsidR="00031612">
        <w:rPr>
          <w:szCs w:val="20"/>
        </w:rPr>
        <w:t xml:space="preserve"> sign up)</w:t>
      </w:r>
    </w:p>
    <w:p w14:paraId="4F83617E" w14:textId="1F9518EE" w:rsidR="000B28F1" w:rsidRPr="005733BE" w:rsidRDefault="00161FAA" w:rsidP="005733BE">
      <w:pPr>
        <w:ind w:left="1136" w:firstLine="284"/>
        <w:rPr>
          <w:rFonts w:eastAsia="ＭＳ ゴシック" w:cs="Minion Pro"/>
          <w:color w:val="000000"/>
          <w:szCs w:val="20"/>
        </w:rPr>
      </w:pPr>
      <w:r w:rsidRPr="00750060">
        <w:rPr>
          <w:rFonts w:ascii="Wingdings" w:hAnsi="Wingdings"/>
          <w:color w:val="000000"/>
        </w:rPr>
        <w:t></w:t>
      </w:r>
      <w:r>
        <w:rPr>
          <w:rFonts w:ascii="Wingdings" w:hAnsi="Wingdings"/>
          <w:color w:val="000000"/>
        </w:rPr>
        <w:t></w:t>
      </w:r>
      <w:r w:rsidR="000B28F1" w:rsidRPr="00031612">
        <w:rPr>
          <w:szCs w:val="20"/>
        </w:rPr>
        <w:t>person</w:t>
      </w:r>
      <w:r>
        <w:rPr>
          <w:szCs w:val="20"/>
        </w:rPr>
        <w:t xml:space="preserve"> &gt; person</w:t>
      </w:r>
      <w:r w:rsidR="00031612">
        <w:rPr>
          <w:szCs w:val="20"/>
        </w:rPr>
        <w:tab/>
      </w:r>
      <w:r w:rsidR="00031612">
        <w:rPr>
          <w:szCs w:val="20"/>
        </w:rPr>
        <w:tab/>
      </w:r>
      <w:r w:rsidR="00031612">
        <w:rPr>
          <w:szCs w:val="20"/>
        </w:rPr>
        <w:tab/>
      </w:r>
      <w:r>
        <w:rPr>
          <w:szCs w:val="20"/>
        </w:rPr>
        <w:tab/>
      </w:r>
      <w:r w:rsidR="00031612">
        <w:rPr>
          <w:szCs w:val="20"/>
        </w:rPr>
        <w:t xml:space="preserve">(&gt; results </w:t>
      </w:r>
      <w:r w:rsidR="005733BE">
        <w:rPr>
          <w:szCs w:val="20"/>
        </w:rPr>
        <w:t>1</w:t>
      </w:r>
      <w:r w:rsidR="005733BE" w:rsidRPr="005733BE">
        <w:rPr>
          <w:szCs w:val="20"/>
          <w:vertAlign w:val="superscript"/>
        </w:rPr>
        <w:t>st</w:t>
      </w:r>
      <w:r w:rsidR="005733BE">
        <w:rPr>
          <w:szCs w:val="20"/>
        </w:rPr>
        <w:t xml:space="preserve"> time in FB </w:t>
      </w:r>
      <w:r w:rsidR="00031612">
        <w:rPr>
          <w:szCs w:val="20"/>
        </w:rPr>
        <w:t>sign up)</w:t>
      </w:r>
    </w:p>
    <w:p w14:paraId="6F0F571D" w14:textId="77777777" w:rsidR="000B28F1" w:rsidRDefault="000B28F1" w:rsidP="00797483">
      <w:pPr>
        <w:rPr>
          <w:szCs w:val="20"/>
        </w:rPr>
      </w:pPr>
    </w:p>
    <w:p w14:paraId="606476A8" w14:textId="77777777" w:rsidR="00031612" w:rsidRDefault="00031612" w:rsidP="00797483">
      <w:pPr>
        <w:rPr>
          <w:szCs w:val="20"/>
        </w:rPr>
      </w:pPr>
    </w:p>
    <w:p w14:paraId="02B71BDA" w14:textId="32259B71" w:rsidR="00031612" w:rsidRPr="00031612" w:rsidRDefault="00031612" w:rsidP="0003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highlight w:val="yellow"/>
        </w:rPr>
      </w:pPr>
      <w:r w:rsidRPr="00031612">
        <w:rPr>
          <w:sz w:val="24"/>
          <w:highlight w:val="yellow"/>
        </w:rPr>
        <w:t>VI. I WANT TO PUBLISH A CLASS, WORKSHOP, RETREAT, EVENT, …</w:t>
      </w:r>
    </w:p>
    <w:p w14:paraId="245E56F8" w14:textId="01462486" w:rsidR="00031612" w:rsidRDefault="00031612" w:rsidP="0003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sz w:val="18"/>
          <w:szCs w:val="18"/>
        </w:rPr>
      </w:pPr>
      <w:r w:rsidRPr="00031612">
        <w:rPr>
          <w:sz w:val="24"/>
          <w:highlight w:val="yellow"/>
        </w:rPr>
        <w:t xml:space="preserve">    </w:t>
      </w:r>
      <w:r w:rsidRPr="00031612">
        <w:rPr>
          <w:rFonts w:ascii="Minion Pro" w:eastAsia="ＭＳ ゴシック" w:hAnsi="Minion Pro" w:cs="Minion Pro"/>
          <w:b/>
          <w:color w:val="FF0000"/>
          <w:szCs w:val="20"/>
        </w:rPr>
        <w:t>☐</w:t>
      </w:r>
      <w:r w:rsidRPr="00031612">
        <w:rPr>
          <w:b/>
          <w:color w:val="FF0000"/>
          <w:szCs w:val="20"/>
        </w:rPr>
        <w:t xml:space="preserve"> skip</w:t>
      </w:r>
    </w:p>
    <w:p w14:paraId="2148618B" w14:textId="77777777" w:rsidR="00031612" w:rsidRPr="008B36F1" w:rsidRDefault="00031612" w:rsidP="00797483">
      <w:pPr>
        <w:rPr>
          <w:b/>
          <w:szCs w:val="20"/>
          <w:highlight w:val="yellow"/>
        </w:rPr>
      </w:pPr>
    </w:p>
    <w:p w14:paraId="42F3A82A" w14:textId="63C85C52" w:rsidR="000B28F1" w:rsidRDefault="00031612" w:rsidP="00797483">
      <w:pPr>
        <w:rPr>
          <w:szCs w:val="20"/>
        </w:rPr>
      </w:pPr>
      <w:proofErr w:type="gramStart"/>
      <w:r w:rsidRPr="00031612">
        <w:rPr>
          <w:szCs w:val="20"/>
        </w:rPr>
        <w:t>define</w:t>
      </w:r>
      <w:proofErr w:type="gramEnd"/>
      <w:r w:rsidRPr="00031612">
        <w:rPr>
          <w:szCs w:val="20"/>
        </w:rPr>
        <w:t>:</w:t>
      </w:r>
      <w:r>
        <w:rPr>
          <w:szCs w:val="20"/>
        </w:rPr>
        <w:tab/>
        <w:t>intro text</w:t>
      </w:r>
    </w:p>
    <w:p w14:paraId="057E928A" w14:textId="1426306B" w:rsidR="00031612" w:rsidRDefault="00031612" w:rsidP="0079748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costs</w:t>
      </w:r>
      <w:proofErr w:type="gramEnd"/>
      <w:r>
        <w:rPr>
          <w:szCs w:val="20"/>
        </w:rPr>
        <w:t xml:space="preserve"> and free trial period </w:t>
      </w:r>
      <w:r w:rsidR="005733BE">
        <w:rPr>
          <w:szCs w:val="20"/>
        </w:rPr>
        <w:t>(</w:t>
      </w:r>
      <w:r>
        <w:rPr>
          <w:szCs w:val="20"/>
        </w:rPr>
        <w:t>year</w:t>
      </w:r>
      <w:r w:rsidR="005733BE">
        <w:rPr>
          <w:szCs w:val="20"/>
        </w:rPr>
        <w:t>)</w:t>
      </w:r>
    </w:p>
    <w:p w14:paraId="188AABBB" w14:textId="70DCE230" w:rsidR="00031612" w:rsidRDefault="00031612" w:rsidP="0079748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>form</w:t>
      </w:r>
      <w:proofErr w:type="gramEnd"/>
      <w:r w:rsidR="007112C6">
        <w:rPr>
          <w:szCs w:val="20"/>
        </w:rPr>
        <w:t xml:space="preserve"> &gt; profile content</w:t>
      </w:r>
    </w:p>
    <w:p w14:paraId="3DED4C48" w14:textId="77777777" w:rsidR="00031612" w:rsidRDefault="00031612" w:rsidP="00797483">
      <w:pPr>
        <w:rPr>
          <w:szCs w:val="20"/>
        </w:rPr>
      </w:pPr>
    </w:p>
    <w:p w14:paraId="7B78D382" w14:textId="77777777" w:rsidR="00031612" w:rsidRDefault="00031612" w:rsidP="00797483">
      <w:pPr>
        <w:rPr>
          <w:szCs w:val="20"/>
        </w:rPr>
      </w:pPr>
    </w:p>
    <w:p w14:paraId="2D19D2A6" w14:textId="2269F315" w:rsidR="00031612" w:rsidRPr="00031612" w:rsidRDefault="00031612" w:rsidP="000316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18"/>
        </w:rPr>
      </w:pPr>
      <w:r w:rsidRPr="00031612">
        <w:rPr>
          <w:sz w:val="24"/>
          <w:highlight w:val="yellow"/>
        </w:rPr>
        <w:t>V</w:t>
      </w:r>
      <w:r>
        <w:rPr>
          <w:sz w:val="24"/>
          <w:highlight w:val="yellow"/>
        </w:rPr>
        <w:t>II</w:t>
      </w:r>
      <w:r w:rsidRPr="00031612">
        <w:rPr>
          <w:sz w:val="24"/>
          <w:highlight w:val="yellow"/>
        </w:rPr>
        <w:t xml:space="preserve">. </w:t>
      </w:r>
      <w:r w:rsidR="005733BE">
        <w:rPr>
          <w:sz w:val="24"/>
          <w:highlight w:val="yellow"/>
        </w:rPr>
        <w:t>NOTES</w:t>
      </w:r>
      <w:r w:rsidRPr="00031612"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 w:rsidR="005733BE"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>
        <w:rPr>
          <w:sz w:val="24"/>
          <w:highlight w:val="yellow"/>
        </w:rPr>
        <w:tab/>
      </w:r>
      <w:r w:rsidRPr="00031612">
        <w:rPr>
          <w:rFonts w:ascii="Minion Pro" w:eastAsia="ＭＳ ゴシック" w:hAnsi="Minion Pro" w:cs="Minion Pro"/>
          <w:b/>
          <w:color w:val="FF0000"/>
          <w:szCs w:val="20"/>
        </w:rPr>
        <w:t>☐</w:t>
      </w:r>
      <w:r w:rsidRPr="00031612">
        <w:rPr>
          <w:b/>
          <w:color w:val="FF0000"/>
          <w:szCs w:val="20"/>
        </w:rPr>
        <w:t xml:space="preserve"> skip</w:t>
      </w:r>
    </w:p>
    <w:p w14:paraId="7AF3E777" w14:textId="77777777" w:rsidR="00031612" w:rsidRDefault="00031612" w:rsidP="00797483">
      <w:pPr>
        <w:rPr>
          <w:b/>
          <w:szCs w:val="20"/>
          <w:highlight w:val="yellow"/>
        </w:rPr>
      </w:pPr>
    </w:p>
    <w:p w14:paraId="428164B1" w14:textId="77777777" w:rsidR="00161FAA" w:rsidRDefault="00161FAA" w:rsidP="00161FAA">
      <w:pPr>
        <w:rPr>
          <w:rFonts w:cs="Verdana"/>
          <w:szCs w:val="20"/>
        </w:rPr>
      </w:pP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</w:t>
      </w:r>
      <w:r w:rsidRPr="008B36F1">
        <w:rPr>
          <w:rFonts w:cs="Verdana"/>
          <w:szCs w:val="20"/>
        </w:rPr>
        <w:t xml:space="preserve">do not forward me invitations from exhibitions, galleries, museums and </w:t>
      </w:r>
    </w:p>
    <w:p w14:paraId="7900A9CC" w14:textId="77777777" w:rsidR="00161FAA" w:rsidRPr="008B36F1" w:rsidRDefault="00161FAA" w:rsidP="00161FAA">
      <w:pPr>
        <w:rPr>
          <w:rFonts w:cs="Verdana"/>
          <w:szCs w:val="20"/>
        </w:rPr>
      </w:pPr>
      <w:r>
        <w:rPr>
          <w:rFonts w:cs="Verdana"/>
          <w:szCs w:val="20"/>
        </w:rPr>
        <w:t xml:space="preserve">    </w:t>
      </w:r>
      <w:proofErr w:type="gramStart"/>
      <w:r w:rsidRPr="008B36F1">
        <w:rPr>
          <w:rFonts w:cs="Verdana"/>
          <w:szCs w:val="20"/>
        </w:rPr>
        <w:t>performances</w:t>
      </w:r>
      <w:proofErr w:type="gramEnd"/>
      <w:r w:rsidRPr="008B36F1">
        <w:rPr>
          <w:rFonts w:cs="Verdana"/>
          <w:szCs w:val="20"/>
        </w:rPr>
        <w:t xml:space="preserve"> from topics chosen</w:t>
      </w:r>
    </w:p>
    <w:p w14:paraId="297EEC99" w14:textId="77777777" w:rsidR="00161FAA" w:rsidRPr="008B36F1" w:rsidRDefault="00161FAA" w:rsidP="00161FAA">
      <w:pPr>
        <w:rPr>
          <w:rFonts w:cs="Verdana"/>
          <w:szCs w:val="20"/>
        </w:rPr>
      </w:pPr>
    </w:p>
    <w:p w14:paraId="05477C3B" w14:textId="77777777" w:rsidR="00161FAA" w:rsidRDefault="00161FAA" w:rsidP="00161FAA">
      <w:pPr>
        <w:rPr>
          <w:rFonts w:cs="Verdana"/>
          <w:szCs w:val="20"/>
        </w:rPr>
      </w:pPr>
      <w:r w:rsidRPr="008B36F1">
        <w:rPr>
          <w:rFonts w:ascii="Minion Pro" w:eastAsia="ＭＳ ゴシック" w:hAnsi="Minion Pro" w:cs="Minion Pro"/>
          <w:color w:val="000000"/>
          <w:szCs w:val="20"/>
        </w:rPr>
        <w:t>☐</w:t>
      </w:r>
      <w:r w:rsidRPr="008B36F1">
        <w:rPr>
          <w:szCs w:val="20"/>
        </w:rPr>
        <w:t xml:space="preserve"> d</w:t>
      </w:r>
      <w:r w:rsidRPr="008B36F1">
        <w:rPr>
          <w:rFonts w:cs="Verdana"/>
          <w:szCs w:val="20"/>
        </w:rPr>
        <w:t xml:space="preserve">o not forward me posts on self help programs, transformative speakers, </w:t>
      </w:r>
    </w:p>
    <w:p w14:paraId="7E367161" w14:textId="452CF4FC" w:rsidR="00031612" w:rsidRPr="005733BE" w:rsidRDefault="00161FAA" w:rsidP="00797483">
      <w:pPr>
        <w:rPr>
          <w:rFonts w:cs="Verdana"/>
          <w:szCs w:val="20"/>
        </w:rPr>
      </w:pPr>
      <w:r>
        <w:rPr>
          <w:rFonts w:cs="Verdana"/>
          <w:szCs w:val="20"/>
        </w:rPr>
        <w:t xml:space="preserve">    </w:t>
      </w:r>
      <w:proofErr w:type="gramStart"/>
      <w:r w:rsidRPr="008B36F1">
        <w:rPr>
          <w:rFonts w:cs="Verdana"/>
          <w:szCs w:val="20"/>
        </w:rPr>
        <w:t>bo</w:t>
      </w:r>
      <w:r w:rsidR="005733BE">
        <w:rPr>
          <w:rFonts w:cs="Verdana"/>
          <w:szCs w:val="20"/>
        </w:rPr>
        <w:t>oks</w:t>
      </w:r>
      <w:proofErr w:type="gramEnd"/>
      <w:r w:rsidR="005733BE">
        <w:rPr>
          <w:rFonts w:cs="Verdana"/>
          <w:szCs w:val="20"/>
        </w:rPr>
        <w:t>, movies and spiritual music</w:t>
      </w:r>
    </w:p>
    <w:p w14:paraId="142A4677" w14:textId="77777777" w:rsidR="005013F8" w:rsidRDefault="005013F8" w:rsidP="00797483">
      <w:pPr>
        <w:rPr>
          <w:b/>
          <w:szCs w:val="20"/>
          <w:highlight w:val="yellow"/>
        </w:rPr>
      </w:pPr>
    </w:p>
    <w:p w14:paraId="41B8D627" w14:textId="77777777" w:rsidR="005013F8" w:rsidRDefault="005013F8" w:rsidP="00797483">
      <w:pPr>
        <w:rPr>
          <w:b/>
          <w:szCs w:val="20"/>
          <w:highlight w:val="yellow"/>
        </w:rPr>
      </w:pPr>
    </w:p>
    <w:p w14:paraId="68BF4CC6" w14:textId="77777777" w:rsidR="005733BE" w:rsidRDefault="005733BE" w:rsidP="00797483">
      <w:pPr>
        <w:rPr>
          <w:b/>
          <w:szCs w:val="20"/>
          <w:highlight w:val="yellow"/>
        </w:rPr>
      </w:pPr>
    </w:p>
    <w:p w14:paraId="0DF130FC" w14:textId="77777777" w:rsidR="005733BE" w:rsidRDefault="005733BE" w:rsidP="00797483">
      <w:pPr>
        <w:rPr>
          <w:b/>
          <w:szCs w:val="20"/>
          <w:highlight w:val="yellow"/>
        </w:rPr>
      </w:pPr>
    </w:p>
    <w:p w14:paraId="78F0D9FB" w14:textId="77777777" w:rsidR="005733BE" w:rsidRDefault="005733BE" w:rsidP="00797483">
      <w:pPr>
        <w:rPr>
          <w:b/>
          <w:szCs w:val="20"/>
          <w:highlight w:val="yellow"/>
        </w:rPr>
      </w:pPr>
    </w:p>
    <w:p w14:paraId="4AE7795B" w14:textId="77777777" w:rsidR="005733BE" w:rsidRDefault="005733BE" w:rsidP="00797483">
      <w:pPr>
        <w:rPr>
          <w:b/>
          <w:szCs w:val="20"/>
          <w:highlight w:val="yellow"/>
        </w:rPr>
      </w:pPr>
    </w:p>
    <w:p w14:paraId="2D27659C" w14:textId="77777777" w:rsidR="005733BE" w:rsidRDefault="005733BE" w:rsidP="00797483">
      <w:pPr>
        <w:rPr>
          <w:b/>
          <w:szCs w:val="20"/>
          <w:highlight w:val="yellow"/>
        </w:rPr>
      </w:pPr>
    </w:p>
    <w:p w14:paraId="5B71EB6F" w14:textId="77777777" w:rsidR="005733BE" w:rsidRDefault="005733BE" w:rsidP="00797483">
      <w:pPr>
        <w:rPr>
          <w:b/>
          <w:szCs w:val="20"/>
          <w:highlight w:val="yellow"/>
        </w:rPr>
      </w:pPr>
    </w:p>
    <w:p w14:paraId="149CC3D7" w14:textId="77777777" w:rsidR="005733BE" w:rsidRPr="008B36F1" w:rsidRDefault="005733BE" w:rsidP="00797483">
      <w:pPr>
        <w:rPr>
          <w:b/>
          <w:szCs w:val="20"/>
          <w:highlight w:val="yellow"/>
        </w:rPr>
      </w:pPr>
    </w:p>
    <w:p w14:paraId="7525A983" w14:textId="2903DC61" w:rsidR="005013F8" w:rsidRPr="005013F8" w:rsidRDefault="005013F8" w:rsidP="00501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5013F8">
        <w:rPr>
          <w:sz w:val="32"/>
          <w:szCs w:val="32"/>
          <w:highlight w:val="cyan"/>
        </w:rPr>
        <w:t>B R A I N S T O R M</w:t>
      </w:r>
    </w:p>
    <w:p w14:paraId="25B90564" w14:textId="77777777" w:rsidR="005733BE" w:rsidRDefault="005733BE" w:rsidP="005733BE">
      <w:pPr>
        <w:rPr>
          <w:b/>
          <w:szCs w:val="20"/>
          <w:highlight w:val="yellow"/>
        </w:rPr>
      </w:pPr>
    </w:p>
    <w:p w14:paraId="1AF76B56" w14:textId="77777777" w:rsidR="005013F8" w:rsidRPr="005013F8" w:rsidRDefault="005013F8" w:rsidP="000B28F1">
      <w:pPr>
        <w:rPr>
          <w:sz w:val="24"/>
        </w:rPr>
        <w:sectPr w:rsidR="005013F8" w:rsidRPr="005013F8" w:rsidSect="0079748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FD9CDE5" w14:textId="0F9C8F2D" w:rsidR="005013F8" w:rsidRPr="005013F8" w:rsidRDefault="005013F8" w:rsidP="005013F8">
      <w:pPr>
        <w:rPr>
          <w:sz w:val="24"/>
        </w:rPr>
      </w:pPr>
      <w:proofErr w:type="gramStart"/>
      <w:r>
        <w:rPr>
          <w:sz w:val="24"/>
          <w:highlight w:val="cyan"/>
        </w:rPr>
        <w:t>c</w:t>
      </w:r>
      <w:r w:rsidRPr="005013F8">
        <w:rPr>
          <w:sz w:val="24"/>
          <w:highlight w:val="cyan"/>
        </w:rPr>
        <w:t>hat</w:t>
      </w:r>
      <w:proofErr w:type="gramEnd"/>
      <w:r w:rsidRPr="005013F8">
        <w:rPr>
          <w:sz w:val="24"/>
          <w:highlight w:val="cyan"/>
        </w:rPr>
        <w:t xml:space="preserve"> / message system</w:t>
      </w:r>
      <w:r w:rsidRPr="005013F8">
        <w:rPr>
          <w:sz w:val="24"/>
        </w:rPr>
        <w:t xml:space="preserve">: </w:t>
      </w:r>
      <w:r w:rsidRPr="005013F8">
        <w:rPr>
          <w:sz w:val="24"/>
        </w:rPr>
        <w:tab/>
        <w:t>PERSON TO PERSON</w:t>
      </w:r>
    </w:p>
    <w:p w14:paraId="21BC9918" w14:textId="77777777" w:rsidR="005013F8" w:rsidRPr="005013F8" w:rsidRDefault="005013F8" w:rsidP="005013F8">
      <w:pPr>
        <w:ind w:left="2840" w:firstLine="284"/>
        <w:rPr>
          <w:sz w:val="24"/>
        </w:rPr>
      </w:pPr>
      <w:r w:rsidRPr="005013F8">
        <w:rPr>
          <w:sz w:val="24"/>
        </w:rPr>
        <w:t>INNER CIRCLE</w:t>
      </w:r>
    </w:p>
    <w:p w14:paraId="5B49EB75" w14:textId="77777777" w:rsidR="005013F8" w:rsidRPr="005013F8" w:rsidRDefault="005013F8" w:rsidP="005013F8">
      <w:pPr>
        <w:ind w:left="2840" w:firstLine="284"/>
        <w:rPr>
          <w:sz w:val="24"/>
        </w:rPr>
      </w:pPr>
      <w:r w:rsidRPr="005013F8">
        <w:rPr>
          <w:sz w:val="24"/>
        </w:rPr>
        <w:t xml:space="preserve">COMMUNITY </w:t>
      </w:r>
    </w:p>
    <w:p w14:paraId="3DDADB1E" w14:textId="77777777" w:rsidR="005013F8" w:rsidRPr="005013F8" w:rsidRDefault="005013F8" w:rsidP="005013F8">
      <w:pPr>
        <w:ind w:left="2840" w:firstLine="284"/>
        <w:rPr>
          <w:sz w:val="24"/>
        </w:rPr>
      </w:pPr>
      <w:r w:rsidRPr="005013F8">
        <w:rPr>
          <w:sz w:val="24"/>
        </w:rPr>
        <w:t>ADVERTISEMENT</w:t>
      </w:r>
    </w:p>
    <w:p w14:paraId="1014F228" w14:textId="77777777" w:rsidR="005013F8" w:rsidRPr="005013F8" w:rsidRDefault="005013F8" w:rsidP="005013F8">
      <w:pPr>
        <w:rPr>
          <w:sz w:val="24"/>
        </w:rPr>
        <w:sectPr w:rsidR="005013F8" w:rsidRPr="005013F8" w:rsidSect="00EF016B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E2DC26F" w14:textId="77777777" w:rsidR="005013F8" w:rsidRPr="005013F8" w:rsidRDefault="005013F8" w:rsidP="000B28F1">
      <w:pPr>
        <w:rPr>
          <w:sz w:val="24"/>
        </w:rPr>
      </w:pPr>
    </w:p>
    <w:p w14:paraId="35DE8F25" w14:textId="3F50D490" w:rsidR="005013F8" w:rsidRPr="005013F8" w:rsidRDefault="005013F8" w:rsidP="000B28F1">
      <w:pPr>
        <w:rPr>
          <w:sz w:val="24"/>
        </w:rPr>
      </w:pPr>
      <w:r w:rsidRPr="005013F8">
        <w:rPr>
          <w:sz w:val="24"/>
          <w:highlight w:val="cyan"/>
        </w:rPr>
        <w:t>Privacy / Lurking / Filters chat / message system / profile view</w:t>
      </w:r>
    </w:p>
    <w:p w14:paraId="1C890753" w14:textId="77777777" w:rsidR="005013F8" w:rsidRPr="005013F8" w:rsidRDefault="005013F8" w:rsidP="000B28F1">
      <w:pPr>
        <w:rPr>
          <w:sz w:val="24"/>
        </w:rPr>
      </w:pPr>
    </w:p>
    <w:p w14:paraId="49481236" w14:textId="330DE227" w:rsidR="005013F8" w:rsidRDefault="005013F8" w:rsidP="000B28F1">
      <w:pPr>
        <w:rPr>
          <w:sz w:val="24"/>
        </w:rPr>
      </w:pPr>
      <w:r w:rsidRPr="005013F8">
        <w:rPr>
          <w:sz w:val="24"/>
          <w:highlight w:val="cyan"/>
        </w:rPr>
        <w:t>Reference badges to be gained (validation contributions)</w:t>
      </w:r>
    </w:p>
    <w:p w14:paraId="4FEABD50" w14:textId="77777777" w:rsidR="005013F8" w:rsidRDefault="005013F8" w:rsidP="000B28F1">
      <w:pPr>
        <w:rPr>
          <w:sz w:val="24"/>
        </w:rPr>
      </w:pPr>
    </w:p>
    <w:p w14:paraId="22D7F67A" w14:textId="7B6D8ECF" w:rsidR="005013F8" w:rsidRPr="005013F8" w:rsidRDefault="005013F8" w:rsidP="000B28F1">
      <w:pPr>
        <w:rPr>
          <w:sz w:val="24"/>
        </w:rPr>
      </w:pPr>
      <w:r w:rsidRPr="005013F8">
        <w:rPr>
          <w:sz w:val="24"/>
          <w:highlight w:val="cyan"/>
        </w:rPr>
        <w:t xml:space="preserve">Upgrade </w:t>
      </w:r>
      <w:r>
        <w:rPr>
          <w:sz w:val="24"/>
          <w:highlight w:val="cyan"/>
        </w:rPr>
        <w:t xml:space="preserve">/ extend </w:t>
      </w:r>
      <w:r w:rsidRPr="005013F8">
        <w:rPr>
          <w:sz w:val="24"/>
          <w:highlight w:val="cyan"/>
        </w:rPr>
        <w:t>Passport</w:t>
      </w:r>
    </w:p>
    <w:p w14:paraId="52177B4A" w14:textId="77777777" w:rsidR="005013F8" w:rsidRDefault="005013F8" w:rsidP="000B28F1">
      <w:pPr>
        <w:rPr>
          <w:szCs w:val="20"/>
        </w:rPr>
      </w:pPr>
    </w:p>
    <w:p w14:paraId="3A8DEC3F" w14:textId="77777777" w:rsidR="000B28F1" w:rsidRPr="008B36F1" w:rsidRDefault="000B28F1" w:rsidP="00797483">
      <w:pPr>
        <w:rPr>
          <w:b/>
          <w:szCs w:val="20"/>
          <w:highlight w:val="yellow"/>
        </w:rPr>
      </w:pPr>
    </w:p>
    <w:p w14:paraId="166AFA2C" w14:textId="210C2F12" w:rsidR="005733BE" w:rsidRDefault="005013F8" w:rsidP="005733BE">
      <w:pPr>
        <w:rPr>
          <w:szCs w:val="20"/>
        </w:rPr>
      </w:pPr>
      <w:r>
        <w:rPr>
          <w:sz w:val="24"/>
          <w:highlight w:val="cyan"/>
        </w:rPr>
        <w:t>Lurking profiles</w:t>
      </w:r>
      <w:r w:rsidR="005733BE">
        <w:rPr>
          <w:sz w:val="24"/>
          <w:highlight w:val="cyan"/>
        </w:rPr>
        <w:t xml:space="preserve"> (</w:t>
      </w:r>
      <w:r w:rsidR="005733BE" w:rsidRPr="005733BE">
        <w:rPr>
          <w:szCs w:val="20"/>
          <w:highlight w:val="cyan"/>
        </w:rPr>
        <w:t>view my Tribe(s) &gt; on of members shown</w:t>
      </w:r>
      <w:r w:rsidR="005733BE">
        <w:rPr>
          <w:szCs w:val="20"/>
        </w:rPr>
        <w:t>)</w:t>
      </w:r>
    </w:p>
    <w:p w14:paraId="7570EEFE" w14:textId="77777777" w:rsidR="005013F8" w:rsidRDefault="005013F8" w:rsidP="005013F8">
      <w:pPr>
        <w:rPr>
          <w:sz w:val="24"/>
          <w:highlight w:val="cyan"/>
        </w:rPr>
      </w:pPr>
    </w:p>
    <w:p w14:paraId="5B55A49A" w14:textId="77777777" w:rsidR="005013F8" w:rsidRDefault="005013F8" w:rsidP="005013F8">
      <w:pPr>
        <w:rPr>
          <w:sz w:val="24"/>
          <w:highlight w:val="cyan"/>
        </w:rPr>
      </w:pPr>
      <w:r>
        <w:rPr>
          <w:sz w:val="24"/>
          <w:highlight w:val="cyan"/>
        </w:rPr>
        <w:t>Report abuse</w:t>
      </w:r>
    </w:p>
    <w:p w14:paraId="276C7076" w14:textId="0D974492" w:rsidR="00797483" w:rsidRDefault="00797483" w:rsidP="00797483">
      <w:pPr>
        <w:rPr>
          <w:sz w:val="24"/>
        </w:rPr>
      </w:pPr>
    </w:p>
    <w:p w14:paraId="7F2E3A46" w14:textId="77777777" w:rsidR="005013F8" w:rsidRDefault="005013F8" w:rsidP="00797483">
      <w:pPr>
        <w:rPr>
          <w:sz w:val="24"/>
        </w:rPr>
      </w:pPr>
    </w:p>
    <w:p w14:paraId="2B7E9A33" w14:textId="77777777" w:rsidR="005013F8" w:rsidRPr="005013F8" w:rsidRDefault="005013F8" w:rsidP="00797483">
      <w:pPr>
        <w:rPr>
          <w:sz w:val="24"/>
        </w:rPr>
        <w:sectPr w:rsidR="005013F8" w:rsidRPr="005013F8" w:rsidSect="00797483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A2369F8" w14:textId="77777777" w:rsidR="002F3EB1" w:rsidRDefault="002F3EB1" w:rsidP="002F3EB1">
      <w:pPr>
        <w:rPr>
          <w:sz w:val="32"/>
          <w:szCs w:val="32"/>
        </w:rPr>
      </w:pPr>
    </w:p>
    <w:p w14:paraId="3EC634F5" w14:textId="3DC500D4" w:rsidR="002F3EB1" w:rsidRPr="00EA33B9" w:rsidRDefault="002F3EB1" w:rsidP="002F3EB1">
      <w:pPr>
        <w:rPr>
          <w:sz w:val="24"/>
        </w:rPr>
      </w:pPr>
      <w:r w:rsidRPr="00EA33B9">
        <w:rPr>
          <w:sz w:val="24"/>
        </w:rPr>
        <w:t xml:space="preserve">TARGETS </w:t>
      </w:r>
      <w:r w:rsidR="005733BE" w:rsidRPr="00EA33B9">
        <w:rPr>
          <w:sz w:val="24"/>
        </w:rPr>
        <w:t>COMING</w:t>
      </w:r>
      <w:r w:rsidRPr="00EA33B9">
        <w:rPr>
          <w:sz w:val="24"/>
        </w:rPr>
        <w:t xml:space="preserve"> WEEK</w:t>
      </w:r>
    </w:p>
    <w:p w14:paraId="3EC87437" w14:textId="77777777" w:rsidR="002F3EB1" w:rsidRPr="00EA33B9" w:rsidRDefault="002F3EB1" w:rsidP="002F3EB1">
      <w:pPr>
        <w:rPr>
          <w:sz w:val="24"/>
        </w:rPr>
      </w:pPr>
    </w:p>
    <w:p w14:paraId="763550D4" w14:textId="2B3E2761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 xml:space="preserve">Bucket list ‘final prototype’ before building in </w:t>
      </w:r>
      <w:proofErr w:type="spellStart"/>
      <w:r w:rsidRPr="00EA33B9">
        <w:rPr>
          <w:sz w:val="24"/>
        </w:rPr>
        <w:t>iOS</w:t>
      </w:r>
      <w:proofErr w:type="spellEnd"/>
    </w:p>
    <w:p w14:paraId="3F49049E" w14:textId="71A32596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>MVP 1</w:t>
      </w:r>
      <w:r w:rsidRPr="00EA33B9">
        <w:rPr>
          <w:sz w:val="24"/>
          <w:vertAlign w:val="superscript"/>
        </w:rPr>
        <w:t>st</w:t>
      </w:r>
      <w:r w:rsidRPr="00EA33B9">
        <w:rPr>
          <w:sz w:val="24"/>
        </w:rPr>
        <w:t xml:space="preserve"> prototype</w:t>
      </w:r>
    </w:p>
    <w:p w14:paraId="66249188" w14:textId="3BE0E8BE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 w:rsidRPr="00EA33B9">
        <w:rPr>
          <w:sz w:val="24"/>
        </w:rPr>
        <w:t>production</w:t>
      </w:r>
      <w:proofErr w:type="gramEnd"/>
      <w:r w:rsidRPr="00EA33B9">
        <w:rPr>
          <w:sz w:val="24"/>
        </w:rPr>
        <w:t xml:space="preserve"> strategy</w:t>
      </w:r>
      <w:r w:rsidR="007112C6" w:rsidRPr="00EA33B9">
        <w:rPr>
          <w:sz w:val="24"/>
        </w:rPr>
        <w:t xml:space="preserve"> site geared app</w:t>
      </w:r>
    </w:p>
    <w:p w14:paraId="4A8DE1C7" w14:textId="3E4D891B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>Animation</w:t>
      </w:r>
      <w:r w:rsidR="007112C6" w:rsidRPr="00EA33B9">
        <w:rPr>
          <w:sz w:val="24"/>
        </w:rPr>
        <w:t>:</w:t>
      </w:r>
      <w:r w:rsidRPr="00EA33B9">
        <w:rPr>
          <w:sz w:val="24"/>
        </w:rPr>
        <w:t xml:space="preserve"> production &amp; costs</w:t>
      </w:r>
    </w:p>
    <w:p w14:paraId="1AE5D67E" w14:textId="51C7809A" w:rsidR="002F3EB1" w:rsidRPr="00EA33B9" w:rsidRDefault="002F3EB1" w:rsidP="002F3EB1">
      <w:pPr>
        <w:pStyle w:val="ListParagraph"/>
        <w:numPr>
          <w:ilvl w:val="0"/>
          <w:numId w:val="3"/>
        </w:numPr>
        <w:rPr>
          <w:sz w:val="24"/>
        </w:rPr>
      </w:pPr>
      <w:r w:rsidRPr="00EA33B9">
        <w:rPr>
          <w:sz w:val="24"/>
        </w:rPr>
        <w:t>Overall Cost &amp; Time estimation</w:t>
      </w:r>
    </w:p>
    <w:p w14:paraId="5DEFA110" w14:textId="77777777" w:rsidR="002F3EB1" w:rsidRPr="00EA33B9" w:rsidRDefault="002F3EB1" w:rsidP="002F3EB1">
      <w:pPr>
        <w:rPr>
          <w:sz w:val="24"/>
        </w:rPr>
      </w:pPr>
    </w:p>
    <w:p w14:paraId="6BA547F3" w14:textId="3EC516AE" w:rsidR="002F3EB1" w:rsidRPr="00EA33B9" w:rsidRDefault="005733BE" w:rsidP="002F3EB1">
      <w:pPr>
        <w:pStyle w:val="ListParagraph"/>
        <w:numPr>
          <w:ilvl w:val="0"/>
          <w:numId w:val="3"/>
        </w:numPr>
        <w:rPr>
          <w:sz w:val="24"/>
        </w:rPr>
        <w:sectPr w:rsidR="002F3EB1" w:rsidRPr="00EA33B9" w:rsidSect="00EF016B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 w:rsidRPr="00EA33B9">
        <w:rPr>
          <w:sz w:val="24"/>
        </w:rPr>
        <w:t xml:space="preserve">Define </w:t>
      </w:r>
      <w:r w:rsidR="002F3EB1" w:rsidRPr="00EA33B9">
        <w:rPr>
          <w:sz w:val="24"/>
        </w:rPr>
        <w:t>Test environment</w:t>
      </w:r>
      <w:r w:rsidRPr="00EA33B9">
        <w:rPr>
          <w:sz w:val="24"/>
        </w:rPr>
        <w:t>(s)</w:t>
      </w:r>
      <w:bookmarkStart w:id="3" w:name="_GoBack"/>
      <w:bookmarkEnd w:id="3"/>
    </w:p>
    <w:p w14:paraId="6F230B43" w14:textId="77777777" w:rsidR="00700C5E" w:rsidRPr="008B36F1" w:rsidRDefault="00700C5E" w:rsidP="000B28F1">
      <w:pPr>
        <w:rPr>
          <w:szCs w:val="20"/>
        </w:rPr>
      </w:pPr>
    </w:p>
    <w:sectPr w:rsidR="00700C5E" w:rsidRPr="008B36F1" w:rsidSect="00064D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vishaan Sethi" w:date="2015-02-23T10:19:00Z" w:initials="SS">
    <w:p w14:paraId="69BBACA4" w14:textId="0DF23433" w:rsidR="00AC4C5E" w:rsidRDefault="00AC4C5E">
      <w:pPr>
        <w:pStyle w:val="CommentText"/>
      </w:pPr>
      <w:r>
        <w:rPr>
          <w:rStyle w:val="CommentReference"/>
        </w:rPr>
        <w:annotationRef/>
      </w:r>
      <w:r>
        <w:t>Potential to have them use Facebook or Instagram picture</w:t>
      </w:r>
    </w:p>
  </w:comment>
  <w:comment w:id="2" w:author="Avishaan Sethi" w:date="2015-02-23T10:19:00Z" w:initials="SS">
    <w:p w14:paraId="1FC95242" w14:textId="1B0ADD26" w:rsidR="00AC4C5E" w:rsidRDefault="00AC4C5E">
      <w:pPr>
        <w:pStyle w:val="CommentText"/>
      </w:pPr>
      <w:r>
        <w:rPr>
          <w:rStyle w:val="CommentReference"/>
        </w:rPr>
        <w:annotationRef/>
      </w:r>
      <w:r>
        <w:t>We can skip this for later, use default values for now and allow the user to change this at another time if necessary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A24CB"/>
    <w:multiLevelType w:val="hybridMultilevel"/>
    <w:tmpl w:val="87044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A706A1"/>
    <w:multiLevelType w:val="hybridMultilevel"/>
    <w:tmpl w:val="06229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FC562A"/>
    <w:multiLevelType w:val="hybridMultilevel"/>
    <w:tmpl w:val="3326B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trackRevisions/>
  <w:defaultTabStop w:val="284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83"/>
    <w:rsid w:val="00031612"/>
    <w:rsid w:val="00064D13"/>
    <w:rsid w:val="000B28F1"/>
    <w:rsid w:val="000F7868"/>
    <w:rsid w:val="00161FAA"/>
    <w:rsid w:val="001854E1"/>
    <w:rsid w:val="002F3EB1"/>
    <w:rsid w:val="005013F8"/>
    <w:rsid w:val="005733BE"/>
    <w:rsid w:val="006F5C8B"/>
    <w:rsid w:val="00700C5E"/>
    <w:rsid w:val="007112C6"/>
    <w:rsid w:val="00797483"/>
    <w:rsid w:val="007C2BB7"/>
    <w:rsid w:val="008170FF"/>
    <w:rsid w:val="008B36F1"/>
    <w:rsid w:val="008E73B9"/>
    <w:rsid w:val="009975B0"/>
    <w:rsid w:val="00AC4C5E"/>
    <w:rsid w:val="00B277C3"/>
    <w:rsid w:val="00C33B19"/>
    <w:rsid w:val="00C46EA9"/>
    <w:rsid w:val="00C9746E"/>
    <w:rsid w:val="00D35105"/>
    <w:rsid w:val="00DB3ED1"/>
    <w:rsid w:val="00DC5261"/>
    <w:rsid w:val="00EA33B9"/>
    <w:rsid w:val="00EC7B03"/>
    <w:rsid w:val="00EF016B"/>
    <w:rsid w:val="00FC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7CC3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8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C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4C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C5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C5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C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C5E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8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C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C5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4C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C5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C5E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C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C5E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474</Words>
  <Characters>2704</Characters>
  <Application>Microsoft Macintosh Word</Application>
  <DocSecurity>0</DocSecurity>
  <Lines>22</Lines>
  <Paragraphs>6</Paragraphs>
  <ScaleCrop>false</ScaleCrop>
  <Company>LightTribe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Lehnhausen</dc:creator>
  <cp:keywords/>
  <dc:description/>
  <cp:lastModifiedBy>Avishaan Sethi</cp:lastModifiedBy>
  <cp:revision>14</cp:revision>
  <dcterms:created xsi:type="dcterms:W3CDTF">2015-01-30T03:43:00Z</dcterms:created>
  <dcterms:modified xsi:type="dcterms:W3CDTF">2015-02-23T02:22:00Z</dcterms:modified>
</cp:coreProperties>
</file>